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6377" w14:textId="197A7136" w:rsidR="001F0695" w:rsidRPr="000C73AF" w:rsidRDefault="001F0695">
      <w:pPr>
        <w:rPr>
          <w:rFonts w:ascii="Times New Roman" w:hAnsi="Times New Roman" w:cs="Times New Roman"/>
          <w:rPrChange w:id="1" w:author="Nirmal S." w:date="2024-02-13T17:58:00Z">
            <w:rPr/>
          </w:rPrChange>
        </w:rPr>
      </w:pPr>
    </w:p>
    <w:p w14:paraId="0961A1E9" w14:textId="77777777" w:rsidR="00B73DAC" w:rsidRPr="000C73AF" w:rsidRDefault="00B73DAC">
      <w:pPr>
        <w:rPr>
          <w:rFonts w:ascii="Times New Roman" w:hAnsi="Times New Roman" w:cs="Times New Roman"/>
          <w:rPrChange w:id="2" w:author="Nirmal S." w:date="2024-02-13T17:58:00Z">
            <w:rPr/>
          </w:rPrChange>
        </w:rPr>
      </w:pPr>
    </w:p>
    <w:p w14:paraId="201F25DD" w14:textId="77777777" w:rsidR="00B73DAC" w:rsidRPr="000C73AF" w:rsidRDefault="00B73DAC">
      <w:pPr>
        <w:rPr>
          <w:rFonts w:ascii="Times New Roman" w:hAnsi="Times New Roman" w:cs="Times New Roman"/>
          <w:rPrChange w:id="3" w:author="Nirmal S." w:date="2024-02-13T17:58:00Z">
            <w:rPr/>
          </w:rPrChange>
        </w:rPr>
      </w:pPr>
    </w:p>
    <w:p w14:paraId="1B99B8FF" w14:textId="77777777" w:rsidR="00B73DAC" w:rsidRPr="000C73AF" w:rsidRDefault="00B73DAC">
      <w:pPr>
        <w:rPr>
          <w:ins w:id="4" w:author="Nirmal S." w:date="2024-02-13T17:01:00Z"/>
          <w:rFonts w:ascii="Times New Roman" w:hAnsi="Times New Roman" w:cs="Times New Roman"/>
          <w:rPrChange w:id="5" w:author="Nirmal S." w:date="2024-02-13T17:58:00Z">
            <w:rPr>
              <w:ins w:id="6" w:author="Nirmal S." w:date="2024-02-13T17:01:00Z"/>
            </w:rPr>
          </w:rPrChange>
        </w:rPr>
      </w:pPr>
    </w:p>
    <w:p w14:paraId="077493AD" w14:textId="77777777" w:rsidR="00B73DAC" w:rsidRPr="000C73AF" w:rsidRDefault="00B73DAC">
      <w:pPr>
        <w:rPr>
          <w:ins w:id="7" w:author="Nirmal S." w:date="2024-02-13T17:01:00Z"/>
          <w:rFonts w:ascii="Times New Roman" w:hAnsi="Times New Roman" w:cs="Times New Roman"/>
          <w:rPrChange w:id="8" w:author="Nirmal S." w:date="2024-02-13T17:58:00Z">
            <w:rPr>
              <w:ins w:id="9" w:author="Nirmal S." w:date="2024-02-13T17:01:00Z"/>
            </w:rPr>
          </w:rPrChange>
        </w:rPr>
      </w:pPr>
    </w:p>
    <w:p w14:paraId="16D37D21" w14:textId="77777777" w:rsidR="00B73DAC" w:rsidRPr="000C73AF" w:rsidRDefault="00B73DAC">
      <w:pPr>
        <w:rPr>
          <w:ins w:id="10" w:author="Nirmal S." w:date="2024-02-13T17:01:00Z"/>
          <w:rFonts w:ascii="Times New Roman" w:hAnsi="Times New Roman" w:cs="Times New Roman"/>
          <w:rPrChange w:id="11" w:author="Nirmal S." w:date="2024-02-13T17:58:00Z">
            <w:rPr>
              <w:ins w:id="12" w:author="Nirmal S." w:date="2024-02-13T17:01:00Z"/>
            </w:rPr>
          </w:rPrChange>
        </w:rPr>
      </w:pPr>
    </w:p>
    <w:p w14:paraId="09B57A67" w14:textId="77777777" w:rsidR="00B73DAC" w:rsidRPr="000C73AF" w:rsidRDefault="00B73DAC">
      <w:pPr>
        <w:rPr>
          <w:rFonts w:ascii="Times New Roman" w:hAnsi="Times New Roman" w:cs="Times New Roman"/>
          <w:rPrChange w:id="13" w:author="Nirmal S." w:date="2024-02-13T17:58:00Z">
            <w:rPr/>
          </w:rPrChange>
        </w:rPr>
      </w:pPr>
    </w:p>
    <w:p w14:paraId="7D42B3C7" w14:textId="555565A5" w:rsidR="00B73DAC" w:rsidRPr="000C73AF" w:rsidRDefault="00B73DAC" w:rsidP="00B73DAC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863E7C">
        <w:rPr>
          <w:rFonts w:ascii="Times New Roman" w:hAnsi="Times New Roman" w:cs="Times New Roman"/>
        </w:rPr>
        <w:t xml:space="preserve">Assignment </w:t>
      </w:r>
      <w:ins w:id="14" w:author="Nirmal S." w:date="2024-02-13T17:04:00Z">
        <w:r w:rsidR="00F2540E" w:rsidRPr="00863E7C">
          <w:rPr>
            <w:rFonts w:ascii="Times New Roman" w:hAnsi="Times New Roman" w:cs="Times New Roman"/>
          </w:rPr>
          <w:t>0</w:t>
        </w:r>
      </w:ins>
      <w:r w:rsidRPr="00863E7C">
        <w:rPr>
          <w:rFonts w:ascii="Times New Roman" w:hAnsi="Times New Roman" w:cs="Times New Roman"/>
        </w:rPr>
        <w:t>1</w:t>
      </w:r>
    </w:p>
    <w:p w14:paraId="7C234A8B" w14:textId="70EFA709" w:rsidR="00B73DAC" w:rsidRPr="000C73AF" w:rsidRDefault="00B73DAC" w:rsidP="00B73DAC">
      <w:pPr>
        <w:pStyle w:val="Subtitle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  <w:rPrChange w:id="15" w:author="Nirmal S." w:date="2024-02-13T17:58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C73AF">
        <w:rPr>
          <w:rFonts w:ascii="Times New Roman" w:hAnsi="Times New Roman" w:cs="Times New Roman"/>
          <w:color w:val="404040" w:themeColor="text1" w:themeTint="BF"/>
          <w:sz w:val="28"/>
          <w:szCs w:val="28"/>
          <w:rPrChange w:id="16" w:author="Nirmal S." w:date="2024-02-13T17:58:00Z">
            <w:rPr>
              <w:rFonts w:ascii="Times New Roman" w:hAnsi="Times New Roman" w:cs="Times New Roman"/>
              <w:sz w:val="28"/>
              <w:szCs w:val="28"/>
            </w:rPr>
          </w:rPrChange>
        </w:rPr>
        <w:t>ME 670: Advanced Computational Fluid Dynamics</w:t>
      </w:r>
    </w:p>
    <w:p w14:paraId="200D2378" w14:textId="71D88459" w:rsidR="00B73DAC" w:rsidRDefault="00B73DAC">
      <w:pPr>
        <w:rPr>
          <w:rFonts w:ascii="Times New Roman" w:hAnsi="Times New Roman" w:cs="Times New Roman"/>
        </w:rPr>
      </w:pPr>
    </w:p>
    <w:p w14:paraId="7B6A4FA1" w14:textId="77777777" w:rsidR="00863E7C" w:rsidRDefault="00863E7C">
      <w:pPr>
        <w:rPr>
          <w:rFonts w:ascii="Times New Roman" w:hAnsi="Times New Roman" w:cs="Times New Roman"/>
        </w:rPr>
      </w:pPr>
    </w:p>
    <w:p w14:paraId="1282E2D3" w14:textId="77777777" w:rsidR="00863E7C" w:rsidRPr="000C73AF" w:rsidRDefault="00863E7C">
      <w:pPr>
        <w:rPr>
          <w:rFonts w:ascii="Times New Roman" w:hAnsi="Times New Roman" w:cs="Times New Roman"/>
          <w:rPrChange w:id="17" w:author="Nirmal S." w:date="2024-02-13T17:58:00Z">
            <w:rPr/>
          </w:rPrChange>
        </w:rPr>
      </w:pPr>
    </w:p>
    <w:p w14:paraId="1163A421" w14:textId="4E6BE354" w:rsidR="00B73DAC" w:rsidRDefault="00B73DAC" w:rsidP="00B73DAC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ins w:id="18" w:author="Nirmal S." w:date="2024-02-13T17:00:00Z">
        <w:r w:rsidRPr="000C73AF">
          <w:rPr>
            <w:rFonts w:ascii="Times New Roman" w:hAnsi="Times New Roman" w:cs="Times New Roman"/>
            <w:i/>
            <w:iCs/>
            <w:sz w:val="32"/>
            <w:szCs w:val="32"/>
            <w:rPrChange w:id="19" w:author="Nirmal S." w:date="2024-02-13T17:58:00Z">
              <w:rPr/>
            </w:rPrChange>
          </w:rPr>
          <w:t>Lid Driven Cavity</w:t>
        </w:r>
      </w:ins>
    </w:p>
    <w:p w14:paraId="6B157EE5" w14:textId="48F5FB4B" w:rsidR="00863E7C" w:rsidRPr="00863E7C" w:rsidRDefault="00863E7C" w:rsidP="00B73DAC">
      <w:pPr>
        <w:jc w:val="center"/>
        <w:rPr>
          <w:ins w:id="20" w:author="Nirmal S." w:date="2024-02-13T17:01:00Z"/>
          <w:rFonts w:ascii="Times New Roman" w:hAnsi="Times New Roman" w:cs="Times New Roman"/>
          <w:i/>
          <w:iCs/>
          <w:sz w:val="28"/>
          <w:szCs w:val="28"/>
        </w:rPr>
      </w:pPr>
      <w:r w:rsidRPr="00863E7C">
        <w:rPr>
          <w:rFonts w:ascii="Times New Roman" w:hAnsi="Times New Roman" w:cs="Times New Roman"/>
          <w:i/>
          <w:iCs/>
          <w:sz w:val="28"/>
          <w:szCs w:val="28"/>
        </w:rPr>
        <w:t>Using Finite Volume Method with SIMPLE Algorithm</w:t>
      </w:r>
    </w:p>
    <w:p w14:paraId="2C99FA6B" w14:textId="77777777" w:rsidR="00B73DAC" w:rsidRPr="000C73AF" w:rsidRDefault="00B73DAC" w:rsidP="00B73DAC">
      <w:pPr>
        <w:jc w:val="right"/>
        <w:rPr>
          <w:ins w:id="21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4E3188E3" w14:textId="77777777" w:rsidR="00B73DAC" w:rsidRPr="000C73AF" w:rsidRDefault="00B73DAC" w:rsidP="00B73DAC">
      <w:pPr>
        <w:jc w:val="right"/>
        <w:rPr>
          <w:ins w:id="22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CDAF4E0" w14:textId="77777777" w:rsidR="00B73DAC" w:rsidRPr="000C73AF" w:rsidRDefault="00B73DAC" w:rsidP="00B73DAC">
      <w:pPr>
        <w:jc w:val="right"/>
        <w:rPr>
          <w:ins w:id="23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601ECB8F" w14:textId="77777777" w:rsidR="00B73DAC" w:rsidRPr="000C73AF" w:rsidRDefault="00B73DAC" w:rsidP="00B73DAC">
      <w:pPr>
        <w:jc w:val="right"/>
        <w:rPr>
          <w:ins w:id="24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B641A7E" w14:textId="77777777" w:rsidR="00B73DAC" w:rsidRPr="000C73AF" w:rsidRDefault="00B73DAC" w:rsidP="00B73DAC">
      <w:pPr>
        <w:jc w:val="right"/>
        <w:rPr>
          <w:ins w:id="25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024D7DA9" w14:textId="77777777" w:rsidR="00B73DAC" w:rsidRPr="000C73AF" w:rsidRDefault="00B73DAC" w:rsidP="00B73DAC">
      <w:pPr>
        <w:jc w:val="right"/>
        <w:rPr>
          <w:ins w:id="26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11293ED8" w14:textId="77777777" w:rsidR="00B73DAC" w:rsidRDefault="00B73DAC" w:rsidP="00B73DAC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</w:p>
    <w:p w14:paraId="007B83D4" w14:textId="77777777" w:rsidR="00863E7C" w:rsidRPr="000C73AF" w:rsidRDefault="00863E7C" w:rsidP="00B73DAC">
      <w:pPr>
        <w:jc w:val="right"/>
        <w:rPr>
          <w:ins w:id="27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6F53F43" w14:textId="77777777" w:rsidR="00B73DAC" w:rsidRPr="000C73AF" w:rsidRDefault="00B73DAC">
      <w:pPr>
        <w:spacing w:after="0"/>
        <w:jc w:val="center"/>
        <w:rPr>
          <w:ins w:id="28" w:author="Nirmal S." w:date="2024-02-13T17:03:00Z"/>
          <w:rFonts w:ascii="Times New Roman" w:hAnsi="Times New Roman" w:cs="Times New Roman"/>
          <w:i/>
          <w:iCs/>
          <w:sz w:val="36"/>
          <w:szCs w:val="36"/>
          <w:rPrChange w:id="29" w:author="Nirmal S." w:date="2024-02-13T17:58:00Z">
            <w:rPr>
              <w:ins w:id="30" w:author="Nirmal S." w:date="2024-02-13T17:03:00Z"/>
              <w:rFonts w:ascii="Times New Roman" w:hAnsi="Times New Roman" w:cs="Times New Roman"/>
              <w:sz w:val="32"/>
              <w:szCs w:val="32"/>
            </w:rPr>
          </w:rPrChange>
        </w:rPr>
        <w:pPrChange w:id="31" w:author="Nirmal S." w:date="2024-02-13T17:03:00Z">
          <w:pPr>
            <w:jc w:val="center"/>
          </w:pPr>
        </w:pPrChange>
      </w:pPr>
      <w:ins w:id="32" w:author="Nirmal S." w:date="2024-02-13T17:01:00Z">
        <w:r w:rsidRPr="000C73AF">
          <w:rPr>
            <w:rFonts w:ascii="Times New Roman" w:hAnsi="Times New Roman" w:cs="Times New Roman"/>
            <w:i/>
            <w:iCs/>
            <w:sz w:val="36"/>
            <w:szCs w:val="36"/>
            <w:rPrChange w:id="33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Nirmal S.</w:t>
        </w:r>
      </w:ins>
    </w:p>
    <w:p w14:paraId="11F88193" w14:textId="610AD0B3" w:rsidR="00B73DAC" w:rsidRPr="000C73AF" w:rsidRDefault="00B73DAC">
      <w:pPr>
        <w:spacing w:after="0"/>
        <w:jc w:val="center"/>
        <w:rPr>
          <w:ins w:id="34" w:author="Nirmal S." w:date="2024-02-13T17:01:00Z"/>
          <w:rFonts w:ascii="Times New Roman" w:hAnsi="Times New Roman" w:cs="Times New Roman"/>
          <w:i/>
          <w:iCs/>
          <w:sz w:val="36"/>
          <w:szCs w:val="36"/>
          <w:rPrChange w:id="35" w:author="Nirmal S." w:date="2024-02-13T17:58:00Z">
            <w:rPr>
              <w:ins w:id="36" w:author="Nirmal S." w:date="2024-02-13T17:01:00Z"/>
              <w:rFonts w:ascii="Times New Roman" w:hAnsi="Times New Roman" w:cs="Times New Roman"/>
              <w:i/>
              <w:iCs/>
              <w:sz w:val="32"/>
              <w:szCs w:val="32"/>
            </w:rPr>
          </w:rPrChange>
        </w:rPr>
        <w:pPrChange w:id="37" w:author="Nirmal S." w:date="2024-02-13T17:03:00Z">
          <w:pPr>
            <w:jc w:val="right"/>
          </w:pPr>
        </w:pPrChange>
      </w:pPr>
      <w:ins w:id="38" w:author="Nirmal S." w:date="2024-02-13T17:01:00Z">
        <w:r w:rsidRPr="000C73AF">
          <w:rPr>
            <w:rFonts w:ascii="Times New Roman" w:hAnsi="Times New Roman" w:cs="Times New Roman"/>
            <w:i/>
            <w:iCs/>
            <w:sz w:val="36"/>
            <w:szCs w:val="36"/>
            <w:rPrChange w:id="39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[234103107]</w:t>
        </w:r>
      </w:ins>
    </w:p>
    <w:p w14:paraId="66A57BF7" w14:textId="15A73A04" w:rsidR="00B73DAC" w:rsidRPr="000C73AF" w:rsidRDefault="00B73DAC">
      <w:pPr>
        <w:spacing w:after="0"/>
        <w:jc w:val="center"/>
        <w:rPr>
          <w:ins w:id="40" w:author="Nirmal S." w:date="2024-02-13T17:03:00Z"/>
          <w:rFonts w:ascii="Times New Roman" w:hAnsi="Times New Roman" w:cs="Times New Roman"/>
          <w:i/>
          <w:iCs/>
          <w:color w:val="404040" w:themeColor="text1" w:themeTint="BF"/>
          <w:sz w:val="32"/>
          <w:szCs w:val="32"/>
          <w:rPrChange w:id="41" w:author="Nirmal S." w:date="2024-02-13T17:58:00Z">
            <w:rPr>
              <w:ins w:id="42" w:author="Nirmal S." w:date="2024-02-13T17:03:00Z"/>
              <w:rFonts w:ascii="Times New Roman" w:hAnsi="Times New Roman" w:cs="Times New Roman"/>
              <w:sz w:val="32"/>
              <w:szCs w:val="32"/>
            </w:rPr>
          </w:rPrChange>
        </w:rPr>
        <w:pPrChange w:id="43" w:author="Nirmal S." w:date="2024-02-13T17:03:00Z">
          <w:pPr>
            <w:jc w:val="center"/>
          </w:pPr>
        </w:pPrChange>
      </w:pPr>
      <w:ins w:id="44" w:author="Nirmal S." w:date="2024-02-13T17:02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45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C</w:t>
        </w:r>
      </w:ins>
      <w:ins w:id="46" w:author="Nirmal S." w:date="2024-02-13T17:01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47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omputational Mechanics</w:t>
        </w:r>
      </w:ins>
    </w:p>
    <w:p w14:paraId="63CA15E7" w14:textId="4589EE86" w:rsidR="00B73DAC" w:rsidRPr="000C73AF" w:rsidRDefault="00B73DAC">
      <w:pPr>
        <w:spacing w:after="0"/>
        <w:jc w:val="center"/>
        <w:rPr>
          <w:ins w:id="48" w:author="Nirmal S." w:date="2024-02-13T17:01:00Z"/>
          <w:rFonts w:ascii="Times New Roman" w:hAnsi="Times New Roman" w:cs="Times New Roman"/>
          <w:i/>
          <w:iCs/>
          <w:color w:val="404040" w:themeColor="text1" w:themeTint="BF"/>
          <w:sz w:val="32"/>
          <w:szCs w:val="32"/>
          <w:rPrChange w:id="49" w:author="Nirmal S." w:date="2024-02-13T17:58:00Z">
            <w:rPr>
              <w:ins w:id="50" w:author="Nirmal S." w:date="2024-02-13T17:01:00Z"/>
              <w:rFonts w:ascii="Times New Roman" w:hAnsi="Times New Roman" w:cs="Times New Roman"/>
              <w:i/>
              <w:iCs/>
              <w:sz w:val="32"/>
              <w:szCs w:val="32"/>
            </w:rPr>
          </w:rPrChange>
        </w:rPr>
        <w:pPrChange w:id="51" w:author="Nirmal S." w:date="2024-02-13T17:03:00Z">
          <w:pPr>
            <w:jc w:val="right"/>
          </w:pPr>
        </w:pPrChange>
      </w:pPr>
      <w:ins w:id="52" w:author="Nirmal S." w:date="2024-02-13T17:03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53" w:author="Nirmal S." w:date="2024-02-13T17:58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MTech. Mechanical Engineering</w:t>
        </w:r>
      </w:ins>
    </w:p>
    <w:p w14:paraId="4DB8E6F6" w14:textId="255ED752" w:rsidR="00B73DAC" w:rsidRPr="000C73AF" w:rsidRDefault="00B73DAC">
      <w:pPr>
        <w:spacing w:after="0"/>
        <w:jc w:val="center"/>
        <w:rPr>
          <w:ins w:id="54" w:author="Nirmal S." w:date="2024-02-13T17:01:00Z"/>
          <w:rFonts w:ascii="Times New Roman" w:hAnsi="Times New Roman" w:cs="Times New Roman"/>
          <w:i/>
          <w:iCs/>
          <w:sz w:val="32"/>
          <w:szCs w:val="32"/>
        </w:rPr>
        <w:pPrChange w:id="55" w:author="Nirmal S." w:date="2024-02-13T17:03:00Z">
          <w:pPr>
            <w:jc w:val="right"/>
          </w:pPr>
        </w:pPrChange>
      </w:pPr>
      <w:ins w:id="56" w:author="Nirmal S." w:date="2024-02-13T17:02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57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IIT-Guwahati</w:t>
        </w:r>
      </w:ins>
    </w:p>
    <w:p w14:paraId="225CE434" w14:textId="5BF835D8" w:rsidR="00B73DAC" w:rsidRPr="000C73AF" w:rsidRDefault="00B73DAC">
      <w:pPr>
        <w:rPr>
          <w:ins w:id="58" w:author="Nirmal S." w:date="2024-02-13T17:04:00Z"/>
          <w:rFonts w:ascii="Times New Roman" w:hAnsi="Times New Roman" w:cs="Times New Roman"/>
          <w:sz w:val="32"/>
          <w:szCs w:val="32"/>
        </w:rPr>
      </w:pPr>
      <w:ins w:id="59" w:author="Nirmal S." w:date="2024-02-13T17:04:00Z">
        <w:r w:rsidRPr="000C73AF">
          <w:rPr>
            <w:rFonts w:ascii="Times New Roman" w:hAnsi="Times New Roman" w:cs="Times New Roman"/>
            <w:sz w:val="32"/>
            <w:szCs w:val="32"/>
          </w:rPr>
          <w:br w:type="page"/>
        </w:r>
      </w:ins>
    </w:p>
    <w:p w14:paraId="37726379" w14:textId="77777777" w:rsidR="003F353B" w:rsidRPr="000C73AF" w:rsidRDefault="003F353B">
      <w:pPr>
        <w:rPr>
          <w:ins w:id="60" w:author="Nirmal S." w:date="2024-02-13T17:07:00Z"/>
          <w:rFonts w:ascii="Times New Roman" w:hAnsi="Times New Roman" w:cs="Times New Roman"/>
          <w:sz w:val="32"/>
          <w:szCs w:val="32"/>
        </w:rPr>
      </w:pPr>
    </w:p>
    <w:customXmlInsRangeStart w:id="61" w:author="Nirmal S." w:date="2024-02-13T17:07:00Z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IN"/>
          <w14:ligatures w14:val="standardContextual"/>
        </w:rPr>
        <w:id w:val="904880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61"/>
        <w:p w14:paraId="4C8088C6" w14:textId="6BAD5596" w:rsidR="00831345" w:rsidRDefault="003F353B" w:rsidP="00831345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ins w:id="62" w:author="Nirmal S." w:date="2024-02-13T17:07:00Z">
            <w:r w:rsidRPr="00D814A1">
              <w:rPr>
                <w:rFonts w:ascii="Times New Roman" w:hAnsi="Times New Roman" w:cs="Times New Roman"/>
                <w:sz w:val="36"/>
                <w:szCs w:val="36"/>
                <w:rPrChange w:id="63" w:author="Nirmal S." w:date="2024-02-13T17:58:00Z">
                  <w:rPr/>
                </w:rPrChange>
              </w:rPr>
              <w:t>Table of Contents</w:t>
            </w:r>
          </w:ins>
        </w:p>
        <w:p w14:paraId="32692AEA" w14:textId="77777777" w:rsidR="00D814A1" w:rsidRPr="00D814A1" w:rsidRDefault="00D814A1" w:rsidP="00D814A1">
          <w:pPr>
            <w:rPr>
              <w:ins w:id="64" w:author="Nirmal S." w:date="2024-02-13T17:07:00Z"/>
              <w:lang w:val="en-US"/>
              <w:rPrChange w:id="65" w:author="Nirmal S." w:date="2024-02-20T12:15:00Z">
                <w:rPr>
                  <w:ins w:id="66" w:author="Nirmal S." w:date="2024-02-13T17:07:00Z"/>
                </w:rPr>
              </w:rPrChange>
            </w:rPr>
          </w:pPr>
        </w:p>
        <w:p w14:paraId="2A4E28CB" w14:textId="78C7F8A0" w:rsidR="00AB04BE" w:rsidRDefault="003F353B">
          <w:pPr>
            <w:pStyle w:val="TOC1"/>
            <w:rPr>
              <w:rFonts w:eastAsiaTheme="minorEastAsia"/>
              <w:noProof/>
              <w:lang w:eastAsia="en-IN"/>
            </w:rPr>
          </w:pPr>
          <w:ins w:id="67" w:author="Nirmal S." w:date="2024-02-13T17:07:00Z">
            <w:r w:rsidRPr="00D814A1">
              <w:rPr>
                <w:rFonts w:ascii="Times New Roman" w:hAnsi="Times New Roman" w:cs="Times New Roman"/>
                <w:sz w:val="28"/>
                <w:szCs w:val="28"/>
                <w:rPrChange w:id="68" w:author="Nirmal S." w:date="2024-02-13T17:58:00Z">
                  <w:rPr/>
                </w:rPrChange>
              </w:rPr>
              <w:fldChar w:fldCharType="begin"/>
            </w:r>
            <w:r w:rsidRPr="00D814A1">
              <w:rPr>
                <w:rFonts w:ascii="Times New Roman" w:hAnsi="Times New Roman" w:cs="Times New Roman"/>
                <w:sz w:val="28"/>
                <w:szCs w:val="28"/>
                <w:rPrChange w:id="69" w:author="Nirmal S." w:date="2024-02-13T17:58:00Z">
                  <w:rPr/>
                </w:rPrChange>
              </w:rPr>
              <w:instrText xml:space="preserve"> TOC \o "1-3" \h \z \u </w:instrText>
            </w:r>
            <w:r w:rsidRPr="00D814A1">
              <w:rPr>
                <w:rFonts w:ascii="Times New Roman" w:hAnsi="Times New Roman" w:cs="Times New Roman"/>
                <w:sz w:val="28"/>
                <w:szCs w:val="28"/>
                <w:rPrChange w:id="70" w:author="Nirmal S." w:date="2024-02-13T17:58:00Z">
                  <w:rPr>
                    <w:b/>
                    <w:bCs/>
                    <w:noProof/>
                  </w:rPr>
                </w:rPrChange>
              </w:rPr>
              <w:fldChar w:fldCharType="separate"/>
            </w:r>
          </w:ins>
          <w:hyperlink w:anchor="_Toc161522629" w:history="1">
            <w:r w:rsidR="00AB04BE" w:rsidRPr="00FF5519">
              <w:rPr>
                <w:rStyle w:val="Hyperlink"/>
                <w:rFonts w:ascii="Times New Roman" w:hAnsi="Times New Roman" w:cs="Times New Roman"/>
                <w:noProof/>
              </w:rPr>
              <w:t>Problem Statement:</w:t>
            </w:r>
            <w:r w:rsidR="00AB04BE">
              <w:rPr>
                <w:noProof/>
                <w:webHidden/>
              </w:rPr>
              <w:tab/>
            </w:r>
            <w:r w:rsidR="00AB04BE">
              <w:rPr>
                <w:noProof/>
                <w:webHidden/>
              </w:rPr>
              <w:fldChar w:fldCharType="begin"/>
            </w:r>
            <w:r w:rsidR="00AB04BE">
              <w:rPr>
                <w:noProof/>
                <w:webHidden/>
              </w:rPr>
              <w:instrText xml:space="preserve"> PAGEREF _Toc161522629 \h </w:instrText>
            </w:r>
            <w:r w:rsidR="00AB04BE">
              <w:rPr>
                <w:noProof/>
                <w:webHidden/>
              </w:rPr>
            </w:r>
            <w:r w:rsidR="00AB04BE"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2</w:t>
            </w:r>
            <w:r w:rsidR="00AB04BE">
              <w:rPr>
                <w:noProof/>
                <w:webHidden/>
              </w:rPr>
              <w:fldChar w:fldCharType="end"/>
            </w:r>
          </w:hyperlink>
        </w:p>
        <w:p w14:paraId="137FBC5B" w14:textId="1CE2CE6C" w:rsidR="00AB04BE" w:rsidRDefault="00AB04B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1522630" w:history="1">
            <w:r w:rsidRPr="00FF5519">
              <w:rPr>
                <w:rStyle w:val="Hyperlink"/>
                <w:rFonts w:ascii="Times New Roman" w:hAnsi="Times New Roman" w:cs="Times New Roman"/>
                <w:noProof/>
              </w:rPr>
              <w:t>Grid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A2E9" w14:textId="0FC67684" w:rsidR="00AB04BE" w:rsidRDefault="00AB04B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1522631" w:history="1">
            <w:r w:rsidRPr="00FF5519">
              <w:rPr>
                <w:rStyle w:val="Hyperlink"/>
                <w:rFonts w:ascii="Times New Roman" w:hAnsi="Times New Roman" w:cs="Times New Roman"/>
                <w:noProof/>
              </w:rPr>
              <w:t>Discretised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92CC" w14:textId="3D69BC9D" w:rsidR="00AB04BE" w:rsidRDefault="00AB04B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1522632" w:history="1">
            <w:r w:rsidRPr="00FF5519">
              <w:rPr>
                <w:rStyle w:val="Hyperlink"/>
                <w:rFonts w:ascii="Times New Roman" w:hAnsi="Times New Roman" w:cs="Times New Roman"/>
                <w:noProof/>
              </w:rPr>
              <w:t>C-Code: SIMPLE Algorithm and 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60E6" w14:textId="660C065C" w:rsidR="00AB04BE" w:rsidRDefault="00AB04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522633" w:history="1">
            <w:r w:rsidRPr="00FF551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Grid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014B" w14:textId="65895E55" w:rsidR="00AB04BE" w:rsidRDefault="00AB04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522634" w:history="1">
            <w:r w:rsidRPr="00FF551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Boundary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5465" w14:textId="08120CD3" w:rsidR="00AB04BE" w:rsidRDefault="00AB04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1522635" w:history="1">
            <w:r w:rsidRPr="00FF551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SIMPLE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585F" w14:textId="2D532329" w:rsidR="00AB04BE" w:rsidRDefault="00AB04B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61522636" w:history="1">
            <w:r w:rsidRPr="00FF5519">
              <w:rPr>
                <w:rStyle w:val="Hyperlink"/>
                <w:rFonts w:ascii="Times New Roman" w:hAnsi="Times New Roman" w:cs="Times New Roman"/>
                <w:noProof/>
              </w:rPr>
              <w:t>Resu</w:t>
            </w:r>
            <w:r w:rsidRPr="00FF5519">
              <w:rPr>
                <w:rStyle w:val="Hyperlink"/>
                <w:rFonts w:ascii="Times New Roman" w:hAnsi="Times New Roman" w:cs="Times New Roman"/>
                <w:noProof/>
              </w:rPr>
              <w:t>l</w:t>
            </w:r>
            <w:r w:rsidRPr="00FF5519">
              <w:rPr>
                <w:rStyle w:val="Hyperlink"/>
                <w:rFonts w:ascii="Times New Roman" w:hAnsi="Times New Roman" w:cs="Times New Roman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3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9647" w14:textId="44C7F866" w:rsidR="003F353B" w:rsidRPr="000C73AF" w:rsidRDefault="003F353B">
          <w:pPr>
            <w:rPr>
              <w:ins w:id="71" w:author="Nirmal S." w:date="2024-02-13T17:07:00Z"/>
              <w:rFonts w:ascii="Times New Roman" w:hAnsi="Times New Roman" w:cs="Times New Roman"/>
              <w:rPrChange w:id="72" w:author="Nirmal S." w:date="2024-02-13T17:58:00Z">
                <w:rPr>
                  <w:ins w:id="73" w:author="Nirmal S." w:date="2024-02-13T17:07:00Z"/>
                </w:rPr>
              </w:rPrChange>
            </w:rPr>
          </w:pPr>
          <w:ins w:id="74" w:author="Nirmal S." w:date="2024-02-13T17:07:00Z">
            <w:r w:rsidRPr="00D814A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PrChange w:id="75" w:author="Nirmal S." w:date="2024-02-13T17:58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76" w:author="Nirmal S." w:date="2024-02-13T17:07:00Z"/>
      </w:sdtContent>
    </w:sdt>
    <w:customXmlInsRangeEnd w:id="76"/>
    <w:p w14:paraId="35937B1A" w14:textId="77777777" w:rsidR="003F353B" w:rsidRPr="000C73AF" w:rsidRDefault="003F353B">
      <w:pPr>
        <w:rPr>
          <w:ins w:id="77" w:author="Nirmal S." w:date="2024-02-13T17:07:00Z"/>
          <w:rFonts w:ascii="Times New Roman" w:hAnsi="Times New Roman" w:cs="Times New Roman"/>
          <w:sz w:val="32"/>
          <w:szCs w:val="32"/>
        </w:rPr>
      </w:pPr>
    </w:p>
    <w:p w14:paraId="5C36927B" w14:textId="3F22D007" w:rsidR="00F2540E" w:rsidRPr="000C73AF" w:rsidRDefault="00F2540E">
      <w:pPr>
        <w:rPr>
          <w:ins w:id="78" w:author="Nirmal S." w:date="2024-02-13T17:04:00Z"/>
          <w:rFonts w:ascii="Times New Roman" w:hAnsi="Times New Roman" w:cs="Times New Roman"/>
          <w:sz w:val="32"/>
          <w:szCs w:val="32"/>
        </w:rPr>
      </w:pPr>
      <w:ins w:id="79" w:author="Nirmal S." w:date="2024-02-13T17:04:00Z">
        <w:r w:rsidRPr="000C73AF">
          <w:rPr>
            <w:rFonts w:ascii="Times New Roman" w:hAnsi="Times New Roman" w:cs="Times New Roman"/>
            <w:sz w:val="32"/>
            <w:szCs w:val="32"/>
          </w:rPr>
          <w:br w:type="page"/>
        </w:r>
      </w:ins>
    </w:p>
    <w:p w14:paraId="6B3F4AB2" w14:textId="4EC96A34" w:rsidR="00B73DAC" w:rsidRPr="000C73AF" w:rsidRDefault="00F2540E" w:rsidP="00F2540E">
      <w:pPr>
        <w:pStyle w:val="Heading1"/>
        <w:rPr>
          <w:ins w:id="80" w:author="Nirmal S." w:date="2024-02-13T17:04:00Z"/>
          <w:rFonts w:ascii="Times New Roman" w:hAnsi="Times New Roman" w:cs="Times New Roman"/>
          <w:rPrChange w:id="81" w:author="Nirmal S." w:date="2024-02-13T17:58:00Z">
            <w:rPr>
              <w:ins w:id="82" w:author="Nirmal S." w:date="2024-02-13T17:04:00Z"/>
            </w:rPr>
          </w:rPrChange>
        </w:rPr>
      </w:pPr>
      <w:bookmarkStart w:id="83" w:name="_Toc161522629"/>
      <w:ins w:id="84" w:author="Nirmal S." w:date="2024-02-13T17:04:00Z">
        <w:r w:rsidRPr="000C73AF">
          <w:rPr>
            <w:rFonts w:ascii="Times New Roman" w:hAnsi="Times New Roman" w:cs="Times New Roman"/>
            <w:rPrChange w:id="85" w:author="Nirmal S." w:date="2024-02-13T17:58:00Z">
              <w:rPr/>
            </w:rPrChange>
          </w:rPr>
          <w:lastRenderedPageBreak/>
          <w:t>Problem Statement:</w:t>
        </w:r>
        <w:bookmarkEnd w:id="83"/>
      </w:ins>
    </w:p>
    <w:p w14:paraId="4F7A2E45" w14:textId="77777777" w:rsidR="00F2540E" w:rsidRPr="000C73AF" w:rsidRDefault="00F2540E" w:rsidP="00F2540E">
      <w:pPr>
        <w:pStyle w:val="Default"/>
        <w:rPr>
          <w:ins w:id="86" w:author="Nirmal S." w:date="2024-02-13T17:05:00Z"/>
        </w:rPr>
      </w:pPr>
    </w:p>
    <w:p w14:paraId="1D4DF897" w14:textId="260A89B8" w:rsidR="00F2540E" w:rsidRPr="000C73AF" w:rsidRDefault="00F2540E" w:rsidP="003F353B">
      <w:pPr>
        <w:pStyle w:val="Default"/>
        <w:jc w:val="both"/>
        <w:rPr>
          <w:ins w:id="87" w:author="Nirmal S." w:date="2024-02-13T17:05:00Z"/>
          <w:sz w:val="22"/>
          <w:szCs w:val="22"/>
          <w:rPrChange w:id="88" w:author="Nirmal S." w:date="2024-02-13T17:58:00Z">
            <w:rPr>
              <w:ins w:id="89" w:author="Nirmal S." w:date="2024-02-13T17:05:00Z"/>
              <w:sz w:val="23"/>
              <w:szCs w:val="23"/>
            </w:rPr>
          </w:rPrChange>
        </w:rPr>
      </w:pPr>
      <w:ins w:id="90" w:author="Nirmal S." w:date="2024-02-13T17:05:00Z">
        <w:r w:rsidRPr="000C73AF">
          <w:rPr>
            <w:sz w:val="22"/>
            <w:szCs w:val="22"/>
            <w:rPrChange w:id="91" w:author="Nirmal S." w:date="2024-02-13T17:58:00Z">
              <w:rPr>
                <w:sz w:val="23"/>
                <w:szCs w:val="23"/>
              </w:rPr>
            </w:rPrChange>
          </w:rPr>
          <w:t xml:space="preserve">Consider the lid-drive cavity model problem shown in fig. 1. The square cavity is formed by three stationary walls (sides and bottom) and one moving (top) wall of length </w:t>
        </w:r>
        <w:r w:rsidRPr="000C73AF">
          <w:rPr>
            <w:rFonts w:ascii="Cambria Math" w:hAnsi="Cambria Math" w:cs="Cambria Math"/>
            <w:sz w:val="22"/>
            <w:szCs w:val="22"/>
            <w:rPrChange w:id="92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𝐿</w:t>
        </w:r>
        <w:r w:rsidRPr="000C73AF">
          <w:rPr>
            <w:sz w:val="22"/>
            <w:szCs w:val="22"/>
            <w:rPrChange w:id="93" w:author="Nirmal S." w:date="2024-02-13T17:58:00Z">
              <w:rPr>
                <w:sz w:val="23"/>
                <w:szCs w:val="23"/>
              </w:rPr>
            </w:rPrChange>
          </w:rPr>
          <w:t xml:space="preserve">. The cavity is very long along the </w:t>
        </w:r>
        <w:r w:rsidRPr="000C73AF">
          <w:rPr>
            <w:rFonts w:ascii="Cambria Math" w:hAnsi="Cambria Math" w:cs="Cambria Math"/>
            <w:sz w:val="22"/>
            <w:szCs w:val="22"/>
            <w:rPrChange w:id="94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𝑧</w:t>
        </w:r>
        <w:r w:rsidRPr="000C73AF">
          <w:rPr>
            <w:sz w:val="22"/>
            <w:szCs w:val="22"/>
            <w:rPrChange w:id="95" w:author="Nirmal S." w:date="2024-02-13T17:58:00Z">
              <w:rPr>
                <w:sz w:val="23"/>
                <w:szCs w:val="23"/>
              </w:rPr>
            </w:rPrChange>
          </w:rPr>
          <w:t xml:space="preserve">-direction. It is filled with a Newtonian fluid of density </w:t>
        </w:r>
        <w:r w:rsidRPr="000C73AF">
          <w:rPr>
            <w:rFonts w:ascii="Cambria Math" w:hAnsi="Cambria Math" w:cs="Cambria Math"/>
            <w:sz w:val="22"/>
            <w:szCs w:val="22"/>
            <w:rPrChange w:id="96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𝜌</w:t>
        </w:r>
        <w:r w:rsidRPr="000C73AF">
          <w:rPr>
            <w:sz w:val="22"/>
            <w:szCs w:val="22"/>
            <w:rPrChange w:id="97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 xml:space="preserve"> </w:t>
        </w:r>
        <w:r w:rsidRPr="000C73AF">
          <w:rPr>
            <w:sz w:val="22"/>
            <w:szCs w:val="22"/>
            <w:rPrChange w:id="98" w:author="Nirmal S." w:date="2024-02-13T17:58:00Z">
              <w:rPr>
                <w:sz w:val="23"/>
                <w:szCs w:val="23"/>
              </w:rPr>
            </w:rPrChange>
          </w:rPr>
          <w:t xml:space="preserve">and viscosity </w:t>
        </w:r>
        <w:r w:rsidRPr="000C73AF">
          <w:rPr>
            <w:rFonts w:ascii="Cambria Math" w:hAnsi="Cambria Math" w:cs="Cambria Math"/>
            <w:sz w:val="22"/>
            <w:szCs w:val="22"/>
            <w:rPrChange w:id="99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𝜇</w:t>
        </w:r>
        <w:r w:rsidRPr="000C73AF">
          <w:rPr>
            <w:sz w:val="22"/>
            <w:szCs w:val="22"/>
            <w:rPrChange w:id="100" w:author="Nirmal S." w:date="2024-02-13T17:58:00Z">
              <w:rPr>
                <w:sz w:val="23"/>
                <w:szCs w:val="23"/>
              </w:rPr>
            </w:rPrChange>
          </w:rPr>
          <w:t xml:space="preserve">. The top lid/wall moves with a velocity </w:t>
        </w:r>
      </w:ins>
      <m:oMath>
        <m:d>
          <m:dPr>
            <m:ctrlPr>
              <w:ins w:id="101" w:author="Nirmal S." w:date="2024-02-16T13:03:00Z">
                <w:rPr>
                  <w:rFonts w:ascii="Cambria Math" w:hAnsi="Cambria Math"/>
                  <w:i/>
                  <w:sz w:val="22"/>
                  <w:szCs w:val="22"/>
                </w:rPr>
              </w:ins>
            </m:ctrlPr>
          </m:dPr>
          <m:e>
            <m:r>
              <w:ins w:id="102" w:author="Nirmal S." w:date="2024-02-16T13:03:00Z">
                <w:rPr>
                  <w:rFonts w:ascii="Cambria Math" w:hAnsi="Cambria Math"/>
                  <w:sz w:val="22"/>
                  <w:szCs w:val="22"/>
                </w:rPr>
                <m:t>u,v</m:t>
              </w:ins>
            </m:r>
          </m:e>
        </m:d>
        <m:r>
          <w:ins w:id="103" w:author="Nirmal S." w:date="2024-02-16T13:04:00Z">
            <w:rPr>
              <w:rFonts w:ascii="Cambria Math" w:hAnsi="Cambria Math"/>
              <w:sz w:val="22"/>
              <w:szCs w:val="22"/>
            </w:rPr>
            <m:t>=</m:t>
          </w:ins>
        </m:r>
        <m:d>
          <m:dPr>
            <m:ctrlPr>
              <w:ins w:id="104" w:author="Nirmal S." w:date="2024-02-16T13:04:00Z">
                <w:rPr>
                  <w:rFonts w:ascii="Cambria Math" w:hAnsi="Cambria Math"/>
                  <w:i/>
                  <w:sz w:val="22"/>
                  <w:szCs w:val="22"/>
                </w:rPr>
              </w:ins>
            </m:ctrlPr>
          </m:dPr>
          <m:e>
            <m:r>
              <w:ins w:id="105" w:author="Nirmal S." w:date="2024-02-16T13:04:00Z">
                <w:rPr>
                  <w:rFonts w:ascii="Cambria Math" w:hAnsi="Cambria Math"/>
                  <w:sz w:val="22"/>
                  <w:szCs w:val="22"/>
                </w:rPr>
                <m:t>U,0</m:t>
              </w:ins>
            </m:r>
          </m:e>
        </m:d>
        <m:r>
          <w:ins w:id="106" w:author="Nirmal S." w:date="2024-02-16T13:04:00Z">
            <w:rPr>
              <w:rFonts w:ascii="Cambria Math" w:hAnsi="Cambria Math"/>
              <w:sz w:val="22"/>
              <w:szCs w:val="22"/>
            </w:rPr>
            <m:t xml:space="preserve"> m/s</m:t>
          </w:ins>
        </m:r>
      </m:oMath>
      <w:ins w:id="107" w:author="Nirmal S." w:date="2024-02-13T17:05:00Z">
        <w:r w:rsidRPr="000C73AF">
          <w:rPr>
            <w:sz w:val="22"/>
            <w:szCs w:val="22"/>
            <w:rPrChange w:id="108" w:author="Nirmal S." w:date="2024-02-13T17:58:00Z">
              <w:rPr>
                <w:sz w:val="23"/>
                <w:szCs w:val="23"/>
              </w:rPr>
            </w:rPrChange>
          </w:rPr>
          <w:t xml:space="preserve">. The flow can be assumed two-dimensional, incompressible, </w:t>
        </w:r>
      </w:ins>
      <w:ins w:id="109" w:author="Nirmal S." w:date="2024-02-13T17:08:00Z">
        <w:r w:rsidR="003F353B" w:rsidRPr="000C73AF">
          <w:rPr>
            <w:sz w:val="22"/>
            <w:szCs w:val="22"/>
            <w:rPrChange w:id="110" w:author="Nirmal S." w:date="2024-02-13T17:58:00Z">
              <w:rPr>
                <w:sz w:val="23"/>
                <w:szCs w:val="23"/>
              </w:rPr>
            </w:rPrChange>
          </w:rPr>
          <w:t>steady,</w:t>
        </w:r>
      </w:ins>
      <w:ins w:id="111" w:author="Nirmal S." w:date="2024-02-13T17:05:00Z">
        <w:r w:rsidRPr="000C73AF">
          <w:rPr>
            <w:sz w:val="22"/>
            <w:szCs w:val="22"/>
            <w:rPrChange w:id="112" w:author="Nirmal S." w:date="2024-02-13T17:58:00Z">
              <w:rPr>
                <w:sz w:val="23"/>
                <w:szCs w:val="23"/>
              </w:rPr>
            </w:rPrChange>
          </w:rPr>
          <w:t xml:space="preserve"> and isothermal. Solve the non-dimensional steady Navier-Stokes equations using the finite volume method on a staggered grid and SIMPLE scheme.</w:t>
        </w:r>
      </w:ins>
    </w:p>
    <w:p w14:paraId="56A62F9F" w14:textId="77777777" w:rsidR="00F2540E" w:rsidRPr="000C73AF" w:rsidRDefault="00F2540E">
      <w:pPr>
        <w:pStyle w:val="Default"/>
        <w:jc w:val="both"/>
        <w:rPr>
          <w:ins w:id="113" w:author="Nirmal S." w:date="2024-02-13T17:05:00Z"/>
          <w:sz w:val="22"/>
          <w:szCs w:val="22"/>
          <w:rPrChange w:id="114" w:author="Nirmal S." w:date="2024-02-13T17:58:00Z">
            <w:rPr>
              <w:ins w:id="115" w:author="Nirmal S." w:date="2024-02-13T17:05:00Z"/>
              <w:sz w:val="23"/>
              <w:szCs w:val="23"/>
            </w:rPr>
          </w:rPrChange>
        </w:rPr>
        <w:pPrChange w:id="116" w:author="Nirmal S." w:date="2024-02-13T17:12:00Z">
          <w:pPr>
            <w:pStyle w:val="Default"/>
          </w:pPr>
        </w:pPrChange>
      </w:pPr>
    </w:p>
    <w:p w14:paraId="622D2F7B" w14:textId="5346856E" w:rsidR="00F2540E" w:rsidRPr="000C73AF" w:rsidRDefault="00F2540E">
      <w:pPr>
        <w:spacing w:after="0" w:line="240" w:lineRule="auto"/>
        <w:jc w:val="both"/>
        <w:rPr>
          <w:ins w:id="117" w:author="Nirmal S." w:date="2024-02-13T17:05:00Z"/>
          <w:rFonts w:ascii="Times New Roman" w:hAnsi="Times New Roman" w:cs="Times New Roman"/>
          <w:rPrChange w:id="118" w:author="Nirmal S." w:date="2024-02-13T17:58:00Z">
            <w:rPr>
              <w:ins w:id="119" w:author="Nirmal S." w:date="2024-02-13T17:05:00Z"/>
              <w:sz w:val="23"/>
              <w:szCs w:val="23"/>
            </w:rPr>
          </w:rPrChange>
        </w:rPr>
        <w:pPrChange w:id="120" w:author="Nirmal S." w:date="2024-02-13T17:12:00Z">
          <w:pPr>
            <w:jc w:val="both"/>
          </w:pPr>
        </w:pPrChange>
      </w:pPr>
      <w:ins w:id="121" w:author="Nirmal S." w:date="2024-02-13T17:05:00Z">
        <w:r w:rsidRPr="000C73AF">
          <w:rPr>
            <w:rFonts w:ascii="Times New Roman" w:hAnsi="Times New Roman" w:cs="Times New Roman"/>
            <w:rPrChange w:id="122" w:author="Nirmal S." w:date="2024-02-13T17:58:00Z">
              <w:rPr>
                <w:sz w:val="23"/>
                <w:szCs w:val="23"/>
              </w:rPr>
            </w:rPrChange>
          </w:rPr>
          <w:t xml:space="preserve">Use a 129×129 uniform and Cartesian finite volume grid. Use the Hybrid differencing scheme for solving the momentum equations. For convergence, use the </w:t>
        </w:r>
        <w:r w:rsidRPr="000C73AF">
          <w:rPr>
            <w:rFonts w:ascii="Times New Roman" w:hAnsi="Times New Roman" w:cs="Times New Roman"/>
            <w:rPrChange w:id="123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‖</w:t>
        </w:r>
        <w:r w:rsidRPr="000C73AF">
          <w:rPr>
            <w:rFonts w:ascii="Cambria Math" w:hAnsi="Cambria Math" w:cs="Cambria Math"/>
            <w:rPrChange w:id="124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𝐿</w:t>
        </w:r>
        <w:r w:rsidRPr="000C73AF">
          <w:rPr>
            <w:rFonts w:ascii="Times New Roman" w:hAnsi="Times New Roman" w:cs="Times New Roman"/>
            <w:rPrChange w:id="125" w:author="Nirmal S." w:date="2024-02-13T17:58:00Z">
              <w:rPr>
                <w:rFonts w:ascii="Cambria Math" w:hAnsi="Cambria Math" w:cs="Cambria Math"/>
                <w:sz w:val="17"/>
                <w:szCs w:val="17"/>
              </w:rPr>
            </w:rPrChange>
          </w:rPr>
          <w:t>∞</w:t>
        </w:r>
        <w:r w:rsidRPr="000C73AF">
          <w:rPr>
            <w:rFonts w:ascii="Times New Roman" w:hAnsi="Times New Roman" w:cs="Times New Roman"/>
            <w:rPrChange w:id="126" w:author="Nirmal S." w:date="2024-02-13T17:58:00Z">
              <w:rPr>
                <w:rFonts w:ascii="Cambria Math" w:hAnsi="Cambria Math" w:cs="Cambria Math"/>
                <w:sz w:val="23"/>
                <w:szCs w:val="23"/>
              </w:rPr>
            </w:rPrChange>
          </w:rPr>
          <w:t>‖&lt;10</w:t>
        </w:r>
        <w:r w:rsidRPr="000C73AF">
          <w:rPr>
            <w:rFonts w:ascii="Times New Roman" w:hAnsi="Times New Roman" w:cs="Times New Roman"/>
            <w:rPrChange w:id="127" w:author="Nirmal S." w:date="2024-02-13T17:58:00Z">
              <w:rPr>
                <w:rFonts w:ascii="Cambria Math" w:hAnsi="Cambria Math" w:cs="Cambria Math"/>
                <w:sz w:val="17"/>
                <w:szCs w:val="17"/>
              </w:rPr>
            </w:rPrChange>
          </w:rPr>
          <w:t xml:space="preserve">−5 </w:t>
        </w:r>
        <w:r w:rsidRPr="000C73AF">
          <w:rPr>
            <w:rFonts w:ascii="Times New Roman" w:hAnsi="Times New Roman" w:cs="Times New Roman"/>
            <w:rPrChange w:id="128" w:author="Nirmal S." w:date="2024-02-13T17:58:00Z">
              <w:rPr>
                <w:sz w:val="23"/>
                <w:szCs w:val="23"/>
              </w:rPr>
            </w:rPrChange>
          </w:rPr>
          <w:t>criterion. For the solution of the discretized equations, you can use the point Gauss-Seidel (GS) or ADI method.</w:t>
        </w:r>
      </w:ins>
    </w:p>
    <w:p w14:paraId="222BA0A6" w14:textId="77777777" w:rsidR="00F2540E" w:rsidRPr="000C73AF" w:rsidRDefault="00F2540E" w:rsidP="00F2540E">
      <w:pPr>
        <w:jc w:val="both"/>
        <w:rPr>
          <w:ins w:id="129" w:author="Nirmal S." w:date="2024-02-13T17:05:00Z"/>
          <w:rFonts w:ascii="Times New Roman" w:hAnsi="Times New Roman" w:cs="Times New Roman"/>
          <w:sz w:val="23"/>
          <w:szCs w:val="23"/>
          <w:rPrChange w:id="130" w:author="Nirmal S." w:date="2024-02-13T17:58:00Z">
            <w:rPr>
              <w:ins w:id="131" w:author="Nirmal S." w:date="2024-02-13T17:05:00Z"/>
              <w:sz w:val="23"/>
              <w:szCs w:val="23"/>
            </w:rPr>
          </w:rPrChange>
        </w:rPr>
      </w:pPr>
    </w:p>
    <w:p w14:paraId="2F7D82DE" w14:textId="60834453" w:rsidR="00F2540E" w:rsidRPr="000C73AF" w:rsidRDefault="00F2540E" w:rsidP="00F2540E">
      <w:pPr>
        <w:jc w:val="center"/>
        <w:rPr>
          <w:ins w:id="132" w:author="Nirmal S." w:date="2024-02-13T17:12:00Z"/>
          <w:rFonts w:ascii="Times New Roman" w:hAnsi="Times New Roman" w:cs="Times New Roman"/>
          <w:rPrChange w:id="133" w:author="Nirmal S." w:date="2024-02-13T17:58:00Z">
            <w:rPr>
              <w:ins w:id="134" w:author="Nirmal S." w:date="2024-02-13T17:12:00Z"/>
            </w:rPr>
          </w:rPrChange>
        </w:rPr>
      </w:pPr>
      <w:ins w:id="135" w:author="Nirmal S." w:date="2024-02-13T17:06:00Z">
        <w:r w:rsidRPr="000C73AF">
          <w:rPr>
            <w:rFonts w:ascii="Times New Roman" w:hAnsi="Times New Roman" w:cs="Times New Roman"/>
            <w:noProof/>
            <w:rPrChange w:id="136" w:author="Nirmal S." w:date="2024-02-13T17:58:00Z">
              <w:rPr>
                <w:noProof/>
              </w:rPr>
            </w:rPrChange>
          </w:rPr>
          <w:drawing>
            <wp:inline distT="0" distB="0" distL="0" distR="0" wp14:anchorId="4286970A" wp14:editId="442836AD">
              <wp:extent cx="2680855" cy="2236224"/>
              <wp:effectExtent l="0" t="0" r="5715" b="0"/>
              <wp:docPr id="42090355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0903553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0015" cy="2243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2EDCAE" w14:textId="4C048871" w:rsidR="003F353B" w:rsidRPr="000C73AF" w:rsidRDefault="003F353B">
      <w:pPr>
        <w:pStyle w:val="Caption"/>
        <w:jc w:val="center"/>
        <w:rPr>
          <w:ins w:id="137" w:author="Nirmal S." w:date="2024-02-13T17:06:00Z"/>
          <w:rFonts w:ascii="Times New Roman" w:hAnsi="Times New Roman" w:cs="Times New Roman"/>
          <w:sz w:val="20"/>
          <w:szCs w:val="20"/>
          <w:rPrChange w:id="138" w:author="Nirmal S." w:date="2024-02-13T17:58:00Z">
            <w:rPr>
              <w:ins w:id="139" w:author="Nirmal S." w:date="2024-02-13T17:06:00Z"/>
            </w:rPr>
          </w:rPrChange>
        </w:rPr>
        <w:pPrChange w:id="140" w:author="Nirmal S." w:date="2024-02-13T17:13:00Z">
          <w:pPr>
            <w:jc w:val="center"/>
          </w:pPr>
        </w:pPrChange>
      </w:pPr>
      <w:ins w:id="141" w:author="Nirmal S." w:date="2024-02-13T17:12:00Z">
        <w:r w:rsidRPr="000C73AF">
          <w:rPr>
            <w:rFonts w:ascii="Times New Roman" w:hAnsi="Times New Roman" w:cs="Times New Roman"/>
            <w:sz w:val="20"/>
            <w:szCs w:val="20"/>
            <w:rPrChange w:id="142" w:author="Nirmal S." w:date="2024-02-13T17:58:00Z">
              <w:rPr>
                <w:i/>
                <w:iCs/>
              </w:rPr>
            </w:rPrChange>
          </w:rPr>
          <w:t xml:space="preserve">Figure </w:t>
        </w:r>
        <w:r w:rsidRPr="000C73AF">
          <w:rPr>
            <w:rFonts w:ascii="Times New Roman" w:hAnsi="Times New Roman" w:cs="Times New Roman"/>
            <w:sz w:val="20"/>
            <w:szCs w:val="20"/>
            <w:rPrChange w:id="143" w:author="Nirmal S." w:date="2024-02-13T17:58:00Z">
              <w:rPr>
                <w:i/>
                <w:iCs/>
              </w:rPr>
            </w:rPrChange>
          </w:rPr>
          <w:fldChar w:fldCharType="begin"/>
        </w:r>
        <w:r w:rsidRPr="000C73AF">
          <w:rPr>
            <w:rFonts w:ascii="Times New Roman" w:hAnsi="Times New Roman" w:cs="Times New Roman"/>
            <w:sz w:val="20"/>
            <w:szCs w:val="20"/>
            <w:rPrChange w:id="144" w:author="Nirmal S." w:date="2024-02-13T17:58:00Z">
              <w:rPr>
                <w:i/>
                <w:iCs/>
              </w:rPr>
            </w:rPrChange>
          </w:rPr>
          <w:instrText xml:space="preserve"> SEQ Figure \* ARABIC </w:instrText>
        </w:r>
      </w:ins>
      <w:r w:rsidRPr="000C73AF">
        <w:rPr>
          <w:rFonts w:ascii="Times New Roman" w:hAnsi="Times New Roman" w:cs="Times New Roman"/>
          <w:sz w:val="20"/>
          <w:szCs w:val="20"/>
          <w:rPrChange w:id="145" w:author="Nirmal S." w:date="2024-02-13T17:58:00Z">
            <w:rPr>
              <w:i/>
              <w:iCs/>
            </w:rPr>
          </w:rPrChange>
        </w:rPr>
        <w:fldChar w:fldCharType="separate"/>
      </w:r>
      <w:r w:rsidR="002D33E1">
        <w:rPr>
          <w:rFonts w:ascii="Times New Roman" w:hAnsi="Times New Roman" w:cs="Times New Roman"/>
          <w:noProof/>
          <w:sz w:val="20"/>
          <w:szCs w:val="20"/>
        </w:rPr>
        <w:t>1</w:t>
      </w:r>
      <w:ins w:id="146" w:author="Nirmal S." w:date="2024-02-13T17:12:00Z">
        <w:r w:rsidRPr="000C73AF">
          <w:rPr>
            <w:rFonts w:ascii="Times New Roman" w:hAnsi="Times New Roman" w:cs="Times New Roman"/>
            <w:sz w:val="20"/>
            <w:szCs w:val="20"/>
            <w:rPrChange w:id="147" w:author="Nirmal S." w:date="2024-02-13T17:58:00Z">
              <w:rPr>
                <w:i/>
                <w:iCs/>
              </w:rPr>
            </w:rPrChange>
          </w:rPr>
          <w:fldChar w:fldCharType="end"/>
        </w:r>
        <w:r w:rsidRPr="000C73AF">
          <w:rPr>
            <w:rFonts w:ascii="Times New Roman" w:hAnsi="Times New Roman" w:cs="Times New Roman"/>
            <w:sz w:val="20"/>
            <w:szCs w:val="20"/>
            <w:rPrChange w:id="148" w:author="Nirmal S." w:date="2024-02-13T17:58:00Z">
              <w:rPr>
                <w:i/>
                <w:iCs/>
              </w:rPr>
            </w:rPrChange>
          </w:rPr>
          <w:t>:</w:t>
        </w:r>
      </w:ins>
      <w:ins w:id="149" w:author="Nirmal S." w:date="2024-02-13T17:13:00Z">
        <w:r w:rsidRPr="000C73AF">
          <w:rPr>
            <w:rFonts w:ascii="Times New Roman" w:hAnsi="Times New Roman" w:cs="Times New Roman"/>
            <w:sz w:val="20"/>
            <w:szCs w:val="20"/>
            <w:rPrChange w:id="150" w:author="Nirmal S." w:date="2024-02-13T17:58:00Z">
              <w:rPr>
                <w:i/>
                <w:iCs/>
              </w:rPr>
            </w:rPrChange>
          </w:rPr>
          <w:t xml:space="preserve"> A Schematic of the lid-driven cavity problem</w:t>
        </w:r>
      </w:ins>
    </w:p>
    <w:p w14:paraId="483083A4" w14:textId="77777777" w:rsidR="00831345" w:rsidRDefault="00831345" w:rsidP="00831345">
      <w:pPr>
        <w:pStyle w:val="Default"/>
        <w:rPr>
          <w:ins w:id="151" w:author="Nirmal S." w:date="2024-02-20T12:10:00Z"/>
        </w:rPr>
      </w:pPr>
    </w:p>
    <w:p w14:paraId="08371428" w14:textId="77777777" w:rsidR="00831345" w:rsidRDefault="00831345" w:rsidP="00831345">
      <w:pPr>
        <w:pStyle w:val="Default"/>
        <w:rPr>
          <w:ins w:id="152" w:author="Nirmal S." w:date="2024-02-20T12:10:00Z"/>
          <w:sz w:val="23"/>
          <w:szCs w:val="23"/>
        </w:rPr>
      </w:pPr>
      <w:ins w:id="153" w:author="Nirmal S." w:date="2024-02-20T12:10:00Z">
        <w:r>
          <w:t xml:space="preserve"> </w:t>
        </w:r>
        <w:r>
          <w:rPr>
            <w:sz w:val="23"/>
            <w:szCs w:val="23"/>
          </w:rPr>
          <w:t xml:space="preserve">For </w:t>
        </w:r>
        <w:r>
          <w:rPr>
            <w:rFonts w:ascii="Cambria Math" w:hAnsi="Cambria Math" w:cs="Cambria Math"/>
            <w:sz w:val="23"/>
            <w:szCs w:val="23"/>
          </w:rPr>
          <w:t xml:space="preserve">Re (=𝜌𝑈/𝐿) </w:t>
        </w:r>
        <w:r>
          <w:rPr>
            <w:sz w:val="23"/>
            <w:szCs w:val="23"/>
          </w:rPr>
          <w:t xml:space="preserve">= 100, 400 and 1000 </w:t>
        </w:r>
      </w:ins>
    </w:p>
    <w:p w14:paraId="440D0A63" w14:textId="62F210D9" w:rsidR="00831345" w:rsidRDefault="00831345">
      <w:pPr>
        <w:pStyle w:val="Default"/>
        <w:numPr>
          <w:ilvl w:val="0"/>
          <w:numId w:val="1"/>
        </w:numPr>
        <w:spacing w:after="32"/>
        <w:ind w:left="567"/>
        <w:rPr>
          <w:ins w:id="154" w:author="Nirmal S." w:date="2024-02-20T12:10:00Z"/>
          <w:sz w:val="23"/>
          <w:szCs w:val="23"/>
        </w:rPr>
        <w:pPrChange w:id="155" w:author="Nirmal S." w:date="2024-02-20T12:11:00Z">
          <w:pPr>
            <w:pStyle w:val="Default"/>
            <w:spacing w:after="32"/>
          </w:pPr>
        </w:pPrChange>
      </w:pPr>
      <w:ins w:id="156" w:author="Nirmal S." w:date="2024-02-20T12:10:00Z">
        <w:r>
          <w:rPr>
            <w:sz w:val="23"/>
            <w:szCs w:val="23"/>
          </w:rPr>
          <w:t xml:space="preserve">Show contours for velocity magnitude and vorticity </w:t>
        </w:r>
        <w:r>
          <w:rPr>
            <w:rFonts w:ascii="Cambria Math" w:hAnsi="Cambria Math" w:cs="Cambria Math"/>
            <w:sz w:val="23"/>
            <w:szCs w:val="23"/>
          </w:rPr>
          <w:t>(𝜔)</w:t>
        </w:r>
        <w:r>
          <w:rPr>
            <w:sz w:val="23"/>
            <w:szCs w:val="23"/>
          </w:rPr>
          <w:t xml:space="preserve">. Also show streamline pattern by plotting the contours of stream function </w:t>
        </w:r>
        <w:r>
          <w:rPr>
            <w:rFonts w:ascii="Cambria Math" w:hAnsi="Cambria Math" w:cs="Cambria Math"/>
            <w:sz w:val="23"/>
            <w:szCs w:val="23"/>
          </w:rPr>
          <w:t>(𝜓)</w:t>
        </w:r>
        <w:r>
          <w:rPr>
            <w:sz w:val="23"/>
            <w:szCs w:val="23"/>
          </w:rPr>
          <w:t xml:space="preserve">. </w:t>
        </w:r>
      </w:ins>
    </w:p>
    <w:p w14:paraId="43545939" w14:textId="4E9652CB" w:rsidR="00831345" w:rsidRDefault="00831345">
      <w:pPr>
        <w:pStyle w:val="Default"/>
        <w:numPr>
          <w:ilvl w:val="0"/>
          <w:numId w:val="1"/>
        </w:numPr>
        <w:spacing w:after="32"/>
        <w:ind w:left="567"/>
        <w:rPr>
          <w:ins w:id="157" w:author="Nirmal S." w:date="2024-02-20T12:10:00Z"/>
          <w:sz w:val="23"/>
          <w:szCs w:val="23"/>
        </w:rPr>
        <w:pPrChange w:id="158" w:author="Nirmal S." w:date="2024-02-20T12:11:00Z">
          <w:pPr>
            <w:pStyle w:val="Default"/>
            <w:spacing w:after="32"/>
          </w:pPr>
        </w:pPrChange>
      </w:pPr>
      <w:ins w:id="159" w:author="Nirmal S." w:date="2024-02-20T12:10:00Z">
        <w:r>
          <w:rPr>
            <w:sz w:val="23"/>
            <w:szCs w:val="23"/>
          </w:rPr>
          <w:t xml:space="preserve">Plot the </w:t>
        </w:r>
        <w:r>
          <w:rPr>
            <w:rFonts w:ascii="Cambria Math" w:hAnsi="Cambria Math" w:cs="Cambria Math"/>
            <w:sz w:val="23"/>
            <w:szCs w:val="23"/>
          </w:rPr>
          <w:t>𝑥</w:t>
        </w:r>
        <w:r>
          <w:rPr>
            <w:sz w:val="23"/>
            <w:szCs w:val="23"/>
          </w:rPr>
          <w:t xml:space="preserve">-velocity profile at </w:t>
        </w:r>
        <w:r>
          <w:rPr>
            <w:rFonts w:ascii="Cambria Math" w:hAnsi="Cambria Math" w:cs="Cambria Math"/>
            <w:sz w:val="23"/>
            <w:szCs w:val="23"/>
          </w:rPr>
          <w:t>𝑥=𝐿/2</w:t>
        </w:r>
        <w:r>
          <w:rPr>
            <w:sz w:val="23"/>
            <w:szCs w:val="23"/>
          </w:rPr>
          <w:t xml:space="preserve">, and </w:t>
        </w:r>
        <w:r>
          <w:rPr>
            <w:rFonts w:ascii="Cambria Math" w:hAnsi="Cambria Math" w:cs="Cambria Math"/>
            <w:sz w:val="23"/>
            <w:szCs w:val="23"/>
          </w:rPr>
          <w:t>𝑥</w:t>
        </w:r>
        <w:r>
          <w:rPr>
            <w:sz w:val="23"/>
            <w:szCs w:val="23"/>
          </w:rPr>
          <w:t xml:space="preserve">-velocity profile at </w:t>
        </w:r>
        <w:r>
          <w:rPr>
            <w:rFonts w:ascii="Cambria Math" w:hAnsi="Cambria Math" w:cs="Cambria Math"/>
            <w:sz w:val="23"/>
            <w:szCs w:val="23"/>
          </w:rPr>
          <w:t>𝑦=𝐿/2</w:t>
        </w:r>
        <w:r>
          <w:rPr>
            <w:sz w:val="23"/>
            <w:szCs w:val="23"/>
          </w:rPr>
          <w:t xml:space="preserve">. Compare your results by plotting the values from Tables I and II in the paper by Ghia et al. </w:t>
        </w:r>
      </w:ins>
    </w:p>
    <w:p w14:paraId="15EFB0B5" w14:textId="7331E3AE" w:rsidR="00831345" w:rsidRDefault="00831345">
      <w:pPr>
        <w:pStyle w:val="Default"/>
        <w:numPr>
          <w:ilvl w:val="0"/>
          <w:numId w:val="1"/>
        </w:numPr>
        <w:ind w:left="567"/>
        <w:rPr>
          <w:ins w:id="160" w:author="Nirmal S." w:date="2024-02-20T12:10:00Z"/>
          <w:sz w:val="23"/>
          <w:szCs w:val="23"/>
        </w:rPr>
        <w:pPrChange w:id="161" w:author="Nirmal S." w:date="2024-02-20T12:11:00Z">
          <w:pPr>
            <w:pStyle w:val="Default"/>
          </w:pPr>
        </w:pPrChange>
      </w:pPr>
      <w:ins w:id="162" w:author="Nirmal S." w:date="2024-02-20T12:10:00Z">
        <w:r>
          <w:rPr>
            <w:sz w:val="23"/>
            <w:szCs w:val="23"/>
          </w:rPr>
          <w:t xml:space="preserve">Compare the following results for the primary vortex given in Table V of Ghia et al. with your results: </w:t>
        </w:r>
        <w:r>
          <w:rPr>
            <w:rFonts w:ascii="Cambria Math" w:hAnsi="Cambria Math" w:cs="Cambria Math"/>
            <w:sz w:val="23"/>
            <w:szCs w:val="23"/>
          </w:rPr>
          <w:t>𝜓</w:t>
        </w:r>
        <w:r>
          <w:rPr>
            <w:rFonts w:ascii="Cambria Math" w:hAnsi="Cambria Math" w:cs="Cambria Math"/>
            <w:sz w:val="17"/>
            <w:szCs w:val="17"/>
          </w:rPr>
          <w:t>min</w:t>
        </w:r>
        <w:r>
          <w:rPr>
            <w:rFonts w:ascii="Cambria Math" w:hAnsi="Cambria Math" w:cs="Cambria Math"/>
            <w:sz w:val="23"/>
            <w:szCs w:val="23"/>
          </w:rPr>
          <w:t xml:space="preserve">, </w:t>
        </w:r>
        <w:r>
          <w:rPr>
            <w:sz w:val="23"/>
            <w:szCs w:val="23"/>
          </w:rPr>
          <w:t xml:space="preserve">location </w:t>
        </w:r>
        <w:r>
          <w:rPr>
            <w:rFonts w:ascii="Cambria Math" w:hAnsi="Cambria Math" w:cs="Cambria Math"/>
            <w:sz w:val="23"/>
            <w:szCs w:val="23"/>
          </w:rPr>
          <w:t>(𝑥,</w:t>
        </w:r>
      </w:ins>
      <w:ins w:id="163" w:author="Nirmal S." w:date="2024-02-20T12:11:00Z">
        <w:r>
          <w:rPr>
            <w:rFonts w:ascii="Cambria Math" w:hAnsi="Cambria Math" w:cs="Cambria Math"/>
            <w:sz w:val="23"/>
            <w:szCs w:val="23"/>
          </w:rPr>
          <w:t xml:space="preserve"> </w:t>
        </w:r>
      </w:ins>
      <w:ins w:id="164" w:author="Nirmal S." w:date="2024-02-20T12:10:00Z">
        <w:r>
          <w:rPr>
            <w:rFonts w:ascii="Cambria Math" w:hAnsi="Cambria Math" w:cs="Cambria Math"/>
            <w:sz w:val="23"/>
            <w:szCs w:val="23"/>
          </w:rPr>
          <w:t xml:space="preserve">𝑦) </w:t>
        </w:r>
        <w:r>
          <w:rPr>
            <w:sz w:val="23"/>
            <w:szCs w:val="23"/>
          </w:rPr>
          <w:t xml:space="preserve">of </w:t>
        </w:r>
        <w:r>
          <w:rPr>
            <w:rFonts w:ascii="Cambria Math" w:hAnsi="Cambria Math" w:cs="Cambria Math"/>
            <w:sz w:val="23"/>
            <w:szCs w:val="23"/>
          </w:rPr>
          <w:t>𝜓</w:t>
        </w:r>
        <w:r>
          <w:rPr>
            <w:rFonts w:ascii="Cambria Math" w:hAnsi="Cambria Math" w:cs="Cambria Math"/>
            <w:sz w:val="17"/>
            <w:szCs w:val="17"/>
          </w:rPr>
          <w:t xml:space="preserve">min </w:t>
        </w:r>
        <w:r>
          <w:rPr>
            <w:sz w:val="23"/>
            <w:szCs w:val="23"/>
          </w:rPr>
          <w:t xml:space="preserve">and the value of </w:t>
        </w:r>
        <w:r>
          <w:rPr>
            <w:rFonts w:ascii="Cambria Math" w:hAnsi="Cambria Math" w:cs="Cambria Math"/>
            <w:sz w:val="23"/>
            <w:szCs w:val="23"/>
          </w:rPr>
          <w:t xml:space="preserve">𝜔 </w:t>
        </w:r>
        <w:r>
          <w:rPr>
            <w:sz w:val="23"/>
            <w:szCs w:val="23"/>
          </w:rPr>
          <w:t xml:space="preserve">at the location of </w:t>
        </w:r>
        <w:r>
          <w:rPr>
            <w:rFonts w:ascii="Cambria Math" w:hAnsi="Cambria Math" w:cs="Cambria Math"/>
            <w:sz w:val="23"/>
            <w:szCs w:val="23"/>
          </w:rPr>
          <w:t>𝜓</w:t>
        </w:r>
        <w:r>
          <w:rPr>
            <w:rFonts w:ascii="Cambria Math" w:hAnsi="Cambria Math" w:cs="Cambria Math"/>
            <w:sz w:val="17"/>
            <w:szCs w:val="17"/>
          </w:rPr>
          <w:t>min</w:t>
        </w:r>
        <w:r>
          <w:rPr>
            <w:sz w:val="23"/>
            <w:szCs w:val="23"/>
          </w:rPr>
          <w:t xml:space="preserve">. </w:t>
        </w:r>
      </w:ins>
    </w:p>
    <w:p w14:paraId="0E56F425" w14:textId="5D85A0DA" w:rsidR="003F353B" w:rsidRPr="000C73AF" w:rsidRDefault="003F353B">
      <w:pPr>
        <w:rPr>
          <w:ins w:id="165" w:author="Nirmal S." w:date="2024-02-13T17:14:00Z"/>
          <w:rFonts w:ascii="Times New Roman" w:hAnsi="Times New Roman" w:cs="Times New Roman"/>
          <w:rPrChange w:id="166" w:author="Nirmal S." w:date="2024-02-13T17:58:00Z">
            <w:rPr>
              <w:ins w:id="167" w:author="Nirmal S." w:date="2024-02-13T17:14:00Z"/>
            </w:rPr>
          </w:rPrChange>
        </w:rPr>
      </w:pPr>
      <w:ins w:id="168" w:author="Nirmal S." w:date="2024-02-13T17:14:00Z">
        <w:r w:rsidRPr="000C73AF">
          <w:rPr>
            <w:rFonts w:ascii="Times New Roman" w:hAnsi="Times New Roman" w:cs="Times New Roman"/>
            <w:rPrChange w:id="169" w:author="Nirmal S." w:date="2024-02-13T17:58:00Z">
              <w:rPr/>
            </w:rPrChange>
          </w:rPr>
          <w:br w:type="page"/>
        </w:r>
      </w:ins>
    </w:p>
    <w:p w14:paraId="7BB045CA" w14:textId="77777777" w:rsidR="00831345" w:rsidRPr="000D43EC" w:rsidRDefault="00831345" w:rsidP="00831345">
      <w:pPr>
        <w:pStyle w:val="Heading1"/>
        <w:rPr>
          <w:ins w:id="170" w:author="Nirmal S." w:date="2024-02-20T12:14:00Z"/>
          <w:rFonts w:ascii="Times New Roman" w:hAnsi="Times New Roman" w:cs="Times New Roman"/>
        </w:rPr>
      </w:pPr>
      <w:bookmarkStart w:id="171" w:name="_Toc161522630"/>
      <w:ins w:id="172" w:author="Nirmal S." w:date="2024-02-20T12:14:00Z">
        <w:r w:rsidRPr="000D43EC">
          <w:rPr>
            <w:rFonts w:ascii="Times New Roman" w:hAnsi="Times New Roman" w:cs="Times New Roman"/>
          </w:rPr>
          <w:lastRenderedPageBreak/>
          <w:t>Grid Details</w:t>
        </w:r>
        <w:bookmarkEnd w:id="171"/>
      </w:ins>
    </w:p>
    <w:p w14:paraId="50822A53" w14:textId="1BBCC214" w:rsidR="003F353B" w:rsidRPr="000C73AF" w:rsidRDefault="00B46ED7">
      <w:pPr>
        <w:rPr>
          <w:ins w:id="173" w:author="Nirmal S." w:date="2024-02-13T17:14:00Z"/>
          <w:rFonts w:ascii="Times New Roman" w:hAnsi="Times New Roman" w:cs="Times New Roman"/>
          <w:rPrChange w:id="174" w:author="Nirmal S." w:date="2024-02-13T17:58:00Z">
            <w:rPr>
              <w:ins w:id="175" w:author="Nirmal S." w:date="2024-02-13T17:14:00Z"/>
            </w:rPr>
          </w:rPrChange>
        </w:rPr>
      </w:pPr>
      <w:del w:id="176" w:author="Nirmal S." w:date="2024-02-13T17:28:00Z">
        <w:r w:rsidRPr="00905425">
          <w:rPr>
            <w:rFonts w:ascii="Times New Roman" w:hAnsi="Times New Roman" w:cs="Times New Roman"/>
            <w:b/>
            <w:bCs/>
            <w:i/>
            <w:iCs/>
            <w:rPrChange w:id="177" w:author="Nirmal S." w:date="2024-02-20T12:08:00Z">
              <w:rPr>
                <w:rFonts w:ascii="Cambria Math" w:eastAsiaTheme="minorEastAsia" w:hAnsi="Cambria Math" w:cs="Times New Roman"/>
              </w:rPr>
            </w:rPrChange>
          </w:rPr>
          <w:delText> </w:delText>
        </w:r>
      </w:del>
    </w:p>
    <w:p w14:paraId="486DC078" w14:textId="265A24FD" w:rsidR="00C5220A" w:rsidRPr="00C5220A" w:rsidRDefault="00831345" w:rsidP="003F353B">
      <w:pPr>
        <w:rPr>
          <w:ins w:id="178" w:author="Nirmal S." w:date="2024-03-12T16:19:00Z"/>
          <w:rFonts w:ascii="Times New Roman" w:eastAsiaTheme="minorEastAsia" w:hAnsi="Times New Roman" w:cs="Times New Roman"/>
        </w:rPr>
      </w:pPr>
      <w:ins w:id="179" w:author="Nirmal S." w:date="2024-02-20T12:17:00Z">
        <w:r>
          <w:rPr>
            <w:rFonts w:ascii="Times New Roman" w:hAnsi="Times New Roman" w:cs="Times New Roman"/>
          </w:rPr>
          <w:t>A uniform, cartesian, staggered grid of size 129</w:t>
        </w:r>
      </w:ins>
      <m:oMath>
        <m:r>
          <w:ins w:id="180" w:author="Nirmal S." w:date="2024-02-20T12:17:00Z">
            <w:rPr>
              <w:rFonts w:ascii="Cambria Math" w:hAnsi="Cambria Math" w:cs="Times New Roman"/>
            </w:rPr>
            <m:t>×</m:t>
          </w:ins>
        </m:r>
      </m:oMath>
      <w:ins w:id="181" w:author="Nirmal S." w:date="2024-02-20T12:17:00Z">
        <w:r>
          <w:rPr>
            <w:rFonts w:ascii="Times New Roman" w:eastAsiaTheme="minorEastAsia" w:hAnsi="Times New Roman" w:cs="Times New Roman"/>
          </w:rPr>
          <w:t>129 is used to solve the problem.</w:t>
        </w:r>
      </w:ins>
      <w:r w:rsidR="00400E37">
        <w:rPr>
          <w:rFonts w:ascii="Times New Roman" w:eastAsiaTheme="minorEastAsia" w:hAnsi="Times New Roman" w:cs="Times New Roman"/>
        </w:rPr>
        <w:t xml:space="preserve"> The control volume of the problem is given by the double red line.</w:t>
      </w:r>
    </w:p>
    <w:p w14:paraId="387C2428" w14:textId="352D523D" w:rsidR="00C5220A" w:rsidRPr="000C73AF" w:rsidRDefault="00C5220A" w:rsidP="00C5220A">
      <w:pPr>
        <w:jc w:val="center"/>
        <w:rPr>
          <w:ins w:id="182" w:author="Nirmal S." w:date="2024-02-13T17:15:00Z"/>
          <w:rFonts w:ascii="Times New Roman" w:hAnsi="Times New Roman" w:cs="Times New Roman"/>
          <w:rPrChange w:id="183" w:author="Nirmal S." w:date="2024-02-13T17:58:00Z">
            <w:rPr>
              <w:ins w:id="184" w:author="Nirmal S." w:date="2024-02-13T17:15:00Z"/>
            </w:rPr>
          </w:rPrChange>
        </w:rPr>
      </w:pPr>
      <w:ins w:id="185" w:author="Nirmal S." w:date="2024-03-12T16:20:00Z">
        <w:r w:rsidRPr="00C5220A">
          <w:rPr>
            <w:noProof/>
          </w:rPr>
          <w:drawing>
            <wp:inline distT="0" distB="0" distL="0" distR="0" wp14:anchorId="526F9A87" wp14:editId="09EC2B23">
              <wp:extent cx="4845050" cy="4973048"/>
              <wp:effectExtent l="0" t="0" r="0" b="0"/>
              <wp:docPr id="872980991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73542" cy="50022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3B85308" w14:textId="78032376" w:rsidR="00C5220A" w:rsidRDefault="00C5220A" w:rsidP="00C5220A">
      <w:pPr>
        <w:pStyle w:val="Caption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bookmarkStart w:id="186" w:name="_Ref161212120"/>
      <w:ins w:id="187" w:author="Nirmal S." w:date="2024-02-20T12:19:00Z">
        <w:r w:rsidRPr="000D43EC">
          <w:rPr>
            <w:rFonts w:ascii="Times New Roman" w:hAnsi="Times New Roman" w:cs="Times New Roman"/>
            <w:sz w:val="20"/>
            <w:szCs w:val="20"/>
          </w:rPr>
          <w:t xml:space="preserve">Figure </w:t>
        </w:r>
        <w:r w:rsidRPr="000D43E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D43EC">
          <w:rPr>
            <w:rFonts w:ascii="Times New Roman" w:hAnsi="Times New Roman" w:cs="Times New Roman"/>
            <w:sz w:val="20"/>
            <w:szCs w:val="20"/>
          </w:rPr>
          <w:instrText xml:space="preserve"> SEQ Figure \* ARABIC </w:instrText>
        </w:r>
        <w:r w:rsidRPr="000D43EC">
          <w:rPr>
            <w:rFonts w:ascii="Times New Roman" w:hAnsi="Times New Roman" w:cs="Times New Roman"/>
            <w:sz w:val="20"/>
            <w:szCs w:val="20"/>
          </w:rPr>
          <w:fldChar w:fldCharType="separate"/>
        </w:r>
      </w:ins>
      <w:r w:rsidR="002D33E1">
        <w:rPr>
          <w:rFonts w:ascii="Times New Roman" w:hAnsi="Times New Roman" w:cs="Times New Roman"/>
          <w:noProof/>
          <w:sz w:val="20"/>
          <w:szCs w:val="20"/>
        </w:rPr>
        <w:t>2</w:t>
      </w:r>
      <w:ins w:id="188" w:author="Nirmal S." w:date="2024-02-20T12:19:00Z">
        <w:r w:rsidRPr="000D43EC">
          <w:rPr>
            <w:rFonts w:ascii="Times New Roman" w:hAnsi="Times New Roman" w:cs="Times New Roman"/>
            <w:sz w:val="20"/>
            <w:szCs w:val="20"/>
          </w:rPr>
          <w:fldChar w:fldCharType="end"/>
        </w:r>
        <w:bookmarkEnd w:id="186"/>
        <w:r w:rsidRPr="000D43EC">
          <w:rPr>
            <w:rFonts w:ascii="Times New Roman" w:hAnsi="Times New Roman" w:cs="Times New Roman"/>
            <w:sz w:val="20"/>
            <w:szCs w:val="20"/>
          </w:rPr>
          <w:t xml:space="preserve">: </w:t>
        </w:r>
      </w:ins>
      <w:ins w:id="189" w:author="Nirmal S." w:date="2024-02-20T12:20:00Z">
        <w:r>
          <w:rPr>
            <w:rFonts w:ascii="Times New Roman" w:hAnsi="Times New Roman" w:cs="Times New Roman"/>
            <w:sz w:val="20"/>
            <w:szCs w:val="20"/>
          </w:rPr>
          <w:t xml:space="preserve">Staggered grid </w:t>
        </w:r>
      </w:ins>
      <w:r>
        <w:rPr>
          <w:rFonts w:ascii="Times New Roman" w:hAnsi="Times New Roman" w:cs="Times New Roman"/>
          <w:sz w:val="20"/>
          <w:szCs w:val="20"/>
        </w:rPr>
        <w:t xml:space="preserve">type used in problem. The grid here is shown for </w:t>
      </w:r>
    </w:p>
    <w:p w14:paraId="609E62FA" w14:textId="64ED6BD0" w:rsidR="00C5220A" w:rsidRDefault="00C5220A" w:rsidP="00C5220A">
      <w:pPr>
        <w:pStyle w:val="Caption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m:oMath>
        <m:r>
          <w:rPr>
            <w:rFonts w:ascii="Cambria Math" w:hAnsi="Cambria Math" w:cs="Times New Roman"/>
            <w:sz w:val="20"/>
            <w:szCs w:val="20"/>
          </w:rPr>
          <m:t>6×5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collocated grid</w:t>
      </w:r>
      <w:ins w:id="190" w:author="Nirmal S." w:date="2024-02-20T12:20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>
        <w:rPr>
          <w:rFonts w:ascii="Times New Roman" w:hAnsi="Times New Roman" w:cs="Times New Roman"/>
          <w:sz w:val="20"/>
          <w:szCs w:val="20"/>
        </w:rPr>
        <w:t>with one extra layer of control volume cell around it.</w:t>
      </w:r>
    </w:p>
    <w:p w14:paraId="739E0979" w14:textId="77777777" w:rsidR="003F353B" w:rsidRDefault="003F353B" w:rsidP="003F353B">
      <w:pPr>
        <w:rPr>
          <w:rFonts w:ascii="Times New Roman" w:hAnsi="Times New Roman" w:cs="Times New Roman"/>
        </w:rPr>
      </w:pPr>
    </w:p>
    <w:p w14:paraId="2CB27E18" w14:textId="77777777" w:rsidR="0052187A" w:rsidRDefault="0052187A" w:rsidP="003F353B">
      <w:pPr>
        <w:rPr>
          <w:rFonts w:ascii="Times New Roman" w:hAnsi="Times New Roman" w:cs="Times New Roman"/>
        </w:rPr>
      </w:pPr>
    </w:p>
    <w:p w14:paraId="3A9E9876" w14:textId="423B440C" w:rsidR="0052187A" w:rsidRDefault="00A77FF8" w:rsidP="0052187A">
      <w:pPr>
        <w:jc w:val="center"/>
        <w:rPr>
          <w:rFonts w:ascii="Times New Roman" w:hAnsi="Times New Roman" w:cs="Times New Roman"/>
        </w:rPr>
      </w:pPr>
      <w:r w:rsidRPr="00A77FF8">
        <w:rPr>
          <w:noProof/>
        </w:rPr>
        <w:drawing>
          <wp:inline distT="0" distB="0" distL="0" distR="0" wp14:anchorId="067A04D0" wp14:editId="4B7F98C0">
            <wp:extent cx="2369820" cy="1174531"/>
            <wp:effectExtent l="0" t="0" r="0" b="0"/>
            <wp:docPr id="879055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4"/>
                    <a:stretch/>
                  </pic:blipFill>
                  <pic:spPr bwMode="auto">
                    <a:xfrm>
                      <a:off x="0" y="0"/>
                      <a:ext cx="2369820" cy="117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85F4E" w14:textId="18A18CD5" w:rsidR="00A35424" w:rsidRDefault="0052187A" w:rsidP="00A35424">
      <w:pPr>
        <w:spacing w:after="0"/>
        <w:jc w:val="center"/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ins w:id="191" w:author="Nirmal S." w:date="2024-02-20T12:19:00Z">
        <w:r w:rsidRPr="0052187A">
          <w:rPr>
            <w:rFonts w:ascii="Times New Roman" w:hAnsi="Times New Roman" w:cs="Times New Roman"/>
            <w:i/>
            <w:iCs/>
            <w:color w:val="44546A" w:themeColor="text2"/>
            <w:sz w:val="20"/>
            <w:szCs w:val="20"/>
          </w:rPr>
          <w:t xml:space="preserve">Figure </w:t>
        </w:r>
        <w:r w:rsidRPr="0052187A">
          <w:rPr>
            <w:rFonts w:ascii="Times New Roman" w:hAnsi="Times New Roman" w:cs="Times New Roman"/>
            <w:i/>
            <w:iCs/>
            <w:color w:val="44546A" w:themeColor="text2"/>
            <w:sz w:val="20"/>
            <w:szCs w:val="20"/>
          </w:rPr>
          <w:fldChar w:fldCharType="begin"/>
        </w:r>
        <w:r w:rsidRPr="0052187A">
          <w:rPr>
            <w:rFonts w:ascii="Times New Roman" w:hAnsi="Times New Roman" w:cs="Times New Roman"/>
            <w:i/>
            <w:iCs/>
            <w:color w:val="44546A" w:themeColor="text2"/>
            <w:sz w:val="20"/>
            <w:szCs w:val="20"/>
          </w:rPr>
          <w:instrText xml:space="preserve"> SEQ Figure \* ARABIC </w:instrText>
        </w:r>
        <w:r w:rsidRPr="0052187A">
          <w:rPr>
            <w:rFonts w:ascii="Times New Roman" w:hAnsi="Times New Roman" w:cs="Times New Roman"/>
            <w:i/>
            <w:iCs/>
            <w:color w:val="44546A" w:themeColor="text2"/>
            <w:sz w:val="20"/>
            <w:szCs w:val="20"/>
          </w:rPr>
          <w:fldChar w:fldCharType="separate"/>
        </w:r>
      </w:ins>
      <w:r w:rsidR="002D33E1">
        <w:rPr>
          <w:rFonts w:ascii="Times New Roman" w:hAnsi="Times New Roman" w:cs="Times New Roman"/>
          <w:i/>
          <w:iCs/>
          <w:noProof/>
          <w:color w:val="44546A" w:themeColor="text2"/>
          <w:sz w:val="20"/>
          <w:szCs w:val="20"/>
        </w:rPr>
        <w:t>3</w:t>
      </w:r>
      <w:ins w:id="192" w:author="Nirmal S." w:date="2024-02-20T12:19:00Z">
        <w:r w:rsidRPr="0052187A">
          <w:rPr>
            <w:rFonts w:ascii="Times New Roman" w:hAnsi="Times New Roman" w:cs="Times New Roman"/>
            <w:i/>
            <w:iCs/>
            <w:color w:val="44546A" w:themeColor="text2"/>
            <w:sz w:val="20"/>
            <w:szCs w:val="20"/>
          </w:rPr>
          <w:fldChar w:fldCharType="end"/>
        </w:r>
        <w:r w:rsidRPr="0052187A">
          <w:rPr>
            <w:rFonts w:ascii="Times New Roman" w:hAnsi="Times New Roman" w:cs="Times New Roman"/>
            <w:i/>
            <w:iCs/>
            <w:color w:val="44546A" w:themeColor="text2"/>
            <w:sz w:val="20"/>
            <w:szCs w:val="20"/>
          </w:rPr>
          <w:t xml:space="preserve">: </w:t>
        </w:r>
      </w:ins>
      <w:r w:rsidR="00A35424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Control volume cell and the (</w:t>
      </w:r>
      <w:proofErr w:type="spellStart"/>
      <w:proofErr w:type="gramStart"/>
      <w:r w:rsidR="00A35424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i,j</w:t>
      </w:r>
      <w:proofErr w:type="spellEnd"/>
      <w:proofErr w:type="gramEnd"/>
      <w:r w:rsidR="00A35424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 xml:space="preserve">) notation of pressure, </w:t>
      </w:r>
    </w:p>
    <w:p w14:paraId="4C0B40BE" w14:textId="399C2954" w:rsidR="003F353B" w:rsidRPr="000C73AF" w:rsidRDefault="00A35424" w:rsidP="00727EEE">
      <w:pPr>
        <w:spacing w:after="0"/>
        <w:jc w:val="center"/>
        <w:rPr>
          <w:ins w:id="193" w:author="Nirmal S." w:date="2024-02-13T17:15:00Z"/>
          <w:rFonts w:ascii="Times New Roman" w:hAnsi="Times New Roman" w:cs="Times New Roman"/>
          <w:rPrChange w:id="194" w:author="Nirmal S." w:date="2024-02-13T17:58:00Z">
            <w:rPr>
              <w:ins w:id="195" w:author="Nirmal S." w:date="2024-02-13T17:15:00Z"/>
            </w:rPr>
          </w:rPrChange>
        </w:rPr>
      </w:pPr>
      <w: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 xml:space="preserve">u-velocity and v-velocity. The direction of </w:t>
      </w:r>
      <w:proofErr w:type="spellStart"/>
      <w: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 xml:space="preserve"> and j is shown as well.</w:t>
      </w:r>
      <w:ins w:id="196" w:author="Nirmal S." w:date="2024-02-13T17:15:00Z">
        <w:r w:rsidR="003F353B" w:rsidRPr="000C73AF">
          <w:rPr>
            <w:rFonts w:ascii="Times New Roman" w:hAnsi="Times New Roman" w:cs="Times New Roman"/>
            <w:rPrChange w:id="197" w:author="Nirmal S." w:date="2024-02-13T17:58:00Z">
              <w:rPr/>
            </w:rPrChange>
          </w:rPr>
          <w:br w:type="page"/>
        </w:r>
      </w:ins>
    </w:p>
    <w:p w14:paraId="32F3EA49" w14:textId="7999A38C" w:rsidR="00831345" w:rsidRDefault="003F353B" w:rsidP="00831345">
      <w:pPr>
        <w:pStyle w:val="Heading1"/>
        <w:rPr>
          <w:ins w:id="198" w:author="Nirmal S." w:date="2024-02-20T12:13:00Z"/>
          <w:rFonts w:ascii="Times New Roman" w:hAnsi="Times New Roman" w:cs="Times New Roman"/>
        </w:rPr>
      </w:pPr>
      <w:bookmarkStart w:id="199" w:name="_Toc161522631"/>
      <w:ins w:id="200" w:author="Nirmal S." w:date="2024-02-13T17:15:00Z">
        <w:r w:rsidRPr="000C73AF">
          <w:rPr>
            <w:rFonts w:ascii="Times New Roman" w:hAnsi="Times New Roman" w:cs="Times New Roman"/>
            <w:rPrChange w:id="201" w:author="Nirmal S." w:date="2024-02-13T17:58:00Z">
              <w:rPr/>
            </w:rPrChange>
          </w:rPr>
          <w:lastRenderedPageBreak/>
          <w:t>Discretised Equations</w:t>
        </w:r>
      </w:ins>
      <w:bookmarkEnd w:id="199"/>
    </w:p>
    <w:p w14:paraId="054E8A16" w14:textId="77777777" w:rsidR="00831345" w:rsidRPr="00831345" w:rsidRDefault="00831345">
      <w:pPr>
        <w:rPr>
          <w:ins w:id="202" w:author="Nirmal S." w:date="2024-02-13T17:15:00Z"/>
        </w:rPr>
        <w:pPrChange w:id="203" w:author="Nirmal S." w:date="2024-02-20T12:13:00Z">
          <w:pPr>
            <w:pStyle w:val="Heading1"/>
          </w:pPr>
        </w:pPrChange>
      </w:pPr>
    </w:p>
    <w:p w14:paraId="2FE44F70" w14:textId="77777777" w:rsidR="00831345" w:rsidRPr="000D43EC" w:rsidRDefault="00831345" w:rsidP="00831345">
      <w:pPr>
        <w:rPr>
          <w:ins w:id="204" w:author="Nirmal S." w:date="2024-02-20T12:13:00Z"/>
          <w:rFonts w:ascii="Times New Roman" w:hAnsi="Times New Roman" w:cs="Times New Roman"/>
          <w:b/>
          <w:bCs/>
          <w:i/>
          <w:iCs/>
        </w:rPr>
      </w:pPr>
      <w:ins w:id="205" w:author="Nirmal S." w:date="2024-02-20T12:13:00Z">
        <w:r w:rsidRPr="000D43EC">
          <w:rPr>
            <w:rFonts w:ascii="Times New Roman" w:hAnsi="Times New Roman" w:cs="Times New Roman"/>
            <w:b/>
            <w:bCs/>
            <w:i/>
            <w:iCs/>
          </w:rPr>
          <w:t>Navier Stokes Equation:</w:t>
        </w:r>
      </w:ins>
    </w:p>
    <w:p w14:paraId="64C84DE2" w14:textId="77777777" w:rsidR="00831345" w:rsidRDefault="00831345" w:rsidP="00831345">
      <w:pPr>
        <w:rPr>
          <w:ins w:id="206" w:author="Nirmal S." w:date="2024-02-20T12:13:00Z"/>
          <w:rFonts w:ascii="Times New Roman" w:hAnsi="Times New Roman" w:cs="Times New Roman"/>
          <w:i/>
          <w:iCs/>
        </w:rPr>
      </w:pPr>
      <w:ins w:id="207" w:author="Nirmal S." w:date="2024-02-20T12:13:00Z">
        <w:r>
          <w:rPr>
            <w:rFonts w:ascii="Times New Roman" w:hAnsi="Times New Roman" w:cs="Times New Roman"/>
            <w:i/>
            <w:iCs/>
          </w:rPr>
          <w:tab/>
          <w:t>Continuity Equation:</w:t>
        </w:r>
      </w:ins>
    </w:p>
    <w:p w14:paraId="7360BAE7" w14:textId="77777777" w:rsidR="00831345" w:rsidRPr="001E0926" w:rsidRDefault="00000000" w:rsidP="00831345">
      <w:pPr>
        <w:keepNext/>
        <w:ind w:left="1440" w:firstLine="720"/>
        <w:jc w:val="center"/>
        <w:rPr>
          <w:ins w:id="208" w:author="Nirmal S." w:date="2024-02-20T12:13:00Z"/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f>
            <m:fPr>
              <m:ctrlPr>
                <w:ins w:id="209" w:author="Nirmal S." w:date="2024-02-20T12:13:00Z">
                  <w:rPr>
                    <w:rFonts w:ascii="Cambria Math" w:hAnsi="Cambria Math" w:cs="Times New Roman"/>
                    <w:i/>
                    <w:iCs/>
                  </w:rPr>
                </w:ins>
              </m:ctrlPr>
            </m:fPr>
            <m:num>
              <m:r>
                <w:ins w:id="210" w:author="Nirmal S." w:date="2024-02-20T12:13:00Z">
                  <w:rPr>
                    <w:rFonts w:ascii="Cambria Math" w:hAnsi="Cambria Math" w:cs="Times New Roman"/>
                  </w:rPr>
                  <m:t>∂ρ</m:t>
                </w:ins>
              </m:r>
            </m:num>
            <m:den>
              <m:r>
                <w:ins w:id="211" w:author="Nirmal S." w:date="2024-02-20T12:13:00Z">
                  <w:rPr>
                    <w:rFonts w:ascii="Cambria Math" w:hAnsi="Cambria Math" w:cs="Times New Roman"/>
                  </w:rPr>
                  <m:t>∂t</m:t>
                </w:ins>
              </m:r>
            </m:den>
          </m:f>
          <m:r>
            <w:ins w:id="212" w:author="Nirmal S." w:date="2024-02-20T12:13:00Z">
              <w:rPr>
                <w:rFonts w:ascii="Cambria Math" w:hAnsi="Cambria Math" w:cs="Times New Roman"/>
              </w:rPr>
              <m:t>+</m:t>
            </w:ins>
          </m:r>
          <m:r>
            <w:ins w:id="213" w:author="Nirmal S." w:date="2024-02-20T12:13:00Z">
              <m:rPr>
                <m:sty m:val="b"/>
              </m:rPr>
              <w:rPr>
                <w:rFonts w:ascii="Cambria Math" w:hAnsi="Cambria Math" w:cs="Times New Roman"/>
              </w:rPr>
              <m:t>∇∙</m:t>
            </w:ins>
          </m:r>
          <m:r>
            <w:ins w:id="214" w:author="Nirmal S." w:date="2024-02-20T12:13:00Z">
              <m:rPr>
                <m:sty m:val="p"/>
              </m:rPr>
              <w:rPr>
                <w:rFonts w:ascii="Cambria Math" w:hAnsi="Cambria Math" w:cs="Times New Roman"/>
              </w:rPr>
              <m:t>ρ</m:t>
            </w:ins>
          </m:r>
          <m:r>
            <w:ins w:id="215" w:author="Nirmal S." w:date="2024-02-20T12:13:00Z">
              <m:rPr>
                <m:sty m:val="b"/>
              </m:rPr>
              <w:rPr>
                <w:rFonts w:ascii="Cambria Math" w:hAnsi="Cambria Math" w:cs="Times New Roman"/>
              </w:rPr>
              <m:t>u</m:t>
            </w:ins>
          </m:r>
          <m:r>
            <w:ins w:id="216" w:author="Nirmal S." w:date="2024-02-20T12:13:00Z">
              <m:rPr>
                <m:sty m:val="p"/>
              </m:rPr>
              <w:rPr>
                <w:rFonts w:ascii="Cambria Math" w:hAnsi="Cambria Math" w:cs="Times New Roman"/>
              </w:rPr>
              <m:t>=0</m:t>
            </w:ins>
          </m:r>
        </m:oMath>
      </m:oMathPara>
    </w:p>
    <w:p w14:paraId="60EF2E05" w14:textId="77777777" w:rsidR="00831345" w:rsidRDefault="00831345" w:rsidP="00831345">
      <w:pPr>
        <w:keepNext/>
        <w:rPr>
          <w:ins w:id="217" w:author="Nirmal S." w:date="2024-02-20T12:13:00Z"/>
          <w:rFonts w:ascii="Times New Roman" w:eastAsiaTheme="minorEastAsia" w:hAnsi="Times New Roman" w:cs="Times New Roman"/>
          <w:i/>
          <w:iCs/>
        </w:rPr>
      </w:pPr>
      <w:ins w:id="218" w:author="Nirmal S." w:date="2024-02-20T12:13:00Z">
        <w:r>
          <w:rPr>
            <w:rFonts w:ascii="Times New Roman" w:eastAsiaTheme="minorEastAsia" w:hAnsi="Times New Roman" w:cs="Times New Roman"/>
            <w:i/>
            <w:iCs/>
          </w:rPr>
          <w:tab/>
        </w:r>
        <w:r>
          <w:rPr>
            <w:rFonts w:ascii="Times New Roman" w:eastAsiaTheme="minorEastAsia" w:hAnsi="Times New Roman" w:cs="Times New Roman"/>
            <w:i/>
            <w:iCs/>
          </w:rPr>
          <w:tab/>
          <w:t>Incompressibility condition:</w:t>
        </w:r>
      </w:ins>
    </w:p>
    <w:p w14:paraId="52C56AA1" w14:textId="77777777" w:rsidR="00831345" w:rsidRPr="007E7EBB" w:rsidRDefault="00000000" w:rsidP="00831345">
      <w:pPr>
        <w:keepNext/>
        <w:ind w:left="1440" w:firstLine="720"/>
        <w:jc w:val="center"/>
        <w:rPr>
          <w:ins w:id="219" w:author="Nirmal S." w:date="2024-02-20T12:13:00Z"/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f>
            <m:fPr>
              <m:ctrlPr>
                <w:ins w:id="220" w:author="Nirmal S." w:date="2024-02-20T12:13:00Z">
                  <w:rPr>
                    <w:rFonts w:ascii="Cambria Math" w:hAnsi="Cambria Math" w:cs="Times New Roman"/>
                    <w:i/>
                    <w:iCs/>
                  </w:rPr>
                </w:ins>
              </m:ctrlPr>
            </m:fPr>
            <m:num>
              <m:r>
                <w:ins w:id="221" w:author="Nirmal S." w:date="2024-02-20T12:13:00Z">
                  <w:rPr>
                    <w:rFonts w:ascii="Cambria Math" w:hAnsi="Cambria Math" w:cs="Times New Roman"/>
                  </w:rPr>
                  <m:t>∂ρ</m:t>
                </w:ins>
              </m:r>
            </m:num>
            <m:den>
              <m:r>
                <w:ins w:id="222" w:author="Nirmal S." w:date="2024-02-20T12:13:00Z">
                  <w:rPr>
                    <w:rFonts w:ascii="Cambria Math" w:hAnsi="Cambria Math" w:cs="Times New Roman"/>
                  </w:rPr>
                  <m:t>∂t</m:t>
                </w:ins>
              </m:r>
            </m:den>
          </m:f>
          <m:r>
            <w:ins w:id="223" w:author="Nirmal S." w:date="2024-02-20T12:13:00Z">
              <w:rPr>
                <w:rFonts w:ascii="Cambria Math" w:hAnsi="Cambria Math" w:cs="Times New Roman"/>
              </w:rPr>
              <m:t>+</m:t>
            </w:ins>
          </m:r>
          <m:r>
            <w:ins w:id="224" w:author="Nirmal S." w:date="2024-02-20T12:13:00Z">
              <m:rPr>
                <m:sty m:val="b"/>
              </m:rPr>
              <w:rPr>
                <w:rFonts w:ascii="Cambria Math" w:hAnsi="Cambria Math" w:cs="Times New Roman"/>
              </w:rPr>
              <m:t>u∙∇</m:t>
            </w:ins>
          </m:r>
          <m:r>
            <w:ins w:id="225" w:author="Nirmal S." w:date="2024-02-20T12:13:00Z">
              <m:rPr>
                <m:sty m:val="p"/>
              </m:rPr>
              <w:rPr>
                <w:rFonts w:ascii="Cambria Math" w:hAnsi="Cambria Math" w:cs="Times New Roman"/>
              </w:rPr>
              <m:t xml:space="preserve">ρ=0     or  </m:t>
            </w:ins>
          </m:r>
          <m:r>
            <w:ins w:id="226" w:author="Nirmal S." w:date="2024-02-20T12:13:00Z">
              <m:rPr>
                <m:sty m:val="b"/>
              </m:rPr>
              <w:rPr>
                <w:rFonts w:ascii="Cambria Math" w:hAnsi="Cambria Math" w:cs="Times New Roman"/>
              </w:rPr>
              <m:t>∇∙</m:t>
            </w:ins>
          </m:r>
          <m:r>
            <w:ins w:id="227" w:author="Nirmal S." w:date="2024-02-20T12:13:00Z">
              <m:rPr>
                <m:nor/>
              </m:rPr>
              <w:rPr>
                <w:rFonts w:ascii="Cambria Math" w:hAnsi="Cambria Math" w:cs="Times New Roman"/>
                <w:b/>
                <w:bCs/>
                <w:iCs/>
              </w:rPr>
              <m:t>u</m:t>
            </w:ins>
          </m:r>
          <m:r>
            <w:ins w:id="228" w:author="Nirmal S." w:date="2024-02-20T12:13:00Z">
              <w:rPr>
                <w:rFonts w:ascii="Cambria Math" w:hAnsi="Cambria Math" w:cs="Times New Roman"/>
              </w:rPr>
              <m:t>=0</m:t>
            </w:ins>
          </m:r>
        </m:oMath>
      </m:oMathPara>
    </w:p>
    <w:p w14:paraId="7A988324" w14:textId="77777777" w:rsidR="00831345" w:rsidRDefault="00831345" w:rsidP="00831345">
      <w:pPr>
        <w:rPr>
          <w:ins w:id="229" w:author="Nirmal S." w:date="2024-02-20T12:13:00Z"/>
          <w:rFonts w:ascii="Times New Roman" w:eastAsiaTheme="minorEastAsia" w:hAnsi="Times New Roman" w:cs="Times New Roman"/>
          <w:i/>
          <w:iCs/>
        </w:rPr>
      </w:pPr>
      <w:ins w:id="230" w:author="Nirmal S." w:date="2024-02-20T12:13:00Z">
        <w:r>
          <w:rPr>
            <w:rFonts w:ascii="Times New Roman" w:eastAsiaTheme="minorEastAsia" w:hAnsi="Times New Roman" w:cs="Times New Roman"/>
            <w:i/>
            <w:iCs/>
          </w:rPr>
          <w:tab/>
          <w:t>Momentum Equation:</w:t>
        </w:r>
      </w:ins>
    </w:p>
    <w:p w14:paraId="47EC086B" w14:textId="77777777" w:rsidR="00831345" w:rsidRPr="00F70D4D" w:rsidRDefault="00000000" w:rsidP="00831345">
      <w:pPr>
        <w:ind w:left="1440" w:firstLine="720"/>
        <w:jc w:val="center"/>
        <w:rPr>
          <w:ins w:id="231" w:author="Nirmal S." w:date="2024-02-20T12:13:00Z"/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f>
            <m:fPr>
              <m:ctrlPr>
                <w:ins w:id="232" w:author="Nirmal S." w:date="2024-02-20T12:13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fPr>
            <m:num>
              <m:r>
                <w:ins w:id="233" w:author="Nirmal S." w:date="2024-02-20T12:13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r>
                <w:ins w:id="234" w:author="Nirmal S." w:date="2024-02-20T12:13:00Z">
                  <m:rPr>
                    <m:nor/>
                  </m:r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  <m:t>u</m:t>
                </w:ins>
              </m:r>
              <m:ctrlPr>
                <w:ins w:id="235" w:author="Nirmal S." w:date="2024-02-20T12:13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num>
            <m:den>
              <m:r>
                <w:ins w:id="236" w:author="Nirmal S." w:date="2024-02-20T12:13:00Z">
                  <w:rPr>
                    <w:rFonts w:ascii="Cambria Math" w:eastAsiaTheme="minorEastAsia" w:hAnsi="Cambria Math" w:cs="Times New Roman"/>
                  </w:rPr>
                  <m:t>∂t</m:t>
                </w:ins>
              </m:r>
            </m:den>
          </m:f>
          <m:r>
            <w:ins w:id="237" w:author="Nirmal S." w:date="2024-02-20T12:13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+</m:t>
            </w:ins>
          </m:r>
          <m:r>
            <w:ins w:id="238" w:author="Nirmal S." w:date="2024-02-20T12:13:00Z">
              <m:rPr>
                <m:sty m:val="b"/>
              </m:rPr>
              <w:rPr>
                <w:rFonts w:ascii="Cambria Math" w:eastAsiaTheme="minorEastAsia" w:hAnsi="Cambria Math" w:cs="Times New Roman"/>
              </w:rPr>
              <m:t>∇</m:t>
            </w:ins>
          </m:r>
          <m:r>
            <w:ins w:id="239" w:author="Nirmal S." w:date="2024-02-20T12:13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∙</m:t>
            </w:ins>
          </m:r>
          <m:r>
            <w:ins w:id="240" w:author="Nirmal S." w:date="2024-02-20T12:13:00Z"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iCs/>
              </w:rPr>
              <m:t>uu</m:t>
            </w:ins>
          </m:r>
          <m:r>
            <w:ins w:id="241" w:author="Nirmal S." w:date="2024-02-20T12:13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=-</m:t>
            </w:ins>
          </m:r>
          <m:f>
            <m:fPr>
              <m:ctrlPr>
                <w:ins w:id="242" w:author="Nirmal S." w:date="2024-02-20T12:13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243" w:author="Nirmal S." w:date="2024-02-20T12:13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244" w:author="Nirmal S." w:date="2024-02-20T12:13:00Z">
                  <w:rPr>
                    <w:rFonts w:ascii="Cambria Math" w:eastAsiaTheme="minorEastAsia" w:hAnsi="Cambria Math" w:cs="Times New Roman"/>
                  </w:rPr>
                  <m:t>ρ</m:t>
                </w:ins>
              </m:r>
            </m:den>
          </m:f>
          <m:r>
            <w:ins w:id="245" w:author="Nirmal S." w:date="2024-02-20T12:13:00Z">
              <m:rPr>
                <m:sty m:val="b"/>
              </m:rPr>
              <w:rPr>
                <w:rFonts w:ascii="Cambria Math" w:eastAsiaTheme="minorEastAsia" w:hAnsi="Cambria Math" w:cs="Times New Roman"/>
              </w:rPr>
              <m:t>∇</m:t>
            </w:ins>
          </m:r>
          <m:r>
            <w:ins w:id="246" w:author="Nirmal S." w:date="2024-02-20T12:13:00Z">
              <m:rPr>
                <m:sty m:val="p"/>
              </m:rPr>
              <w:rPr>
                <w:rFonts w:ascii="Cambria Math" w:eastAsiaTheme="minorEastAsia" w:hAnsi="Cambria Math" w:cs="Times New Roman"/>
              </w:rPr>
              <m:t>p+ν</m:t>
            </w:ins>
          </m:r>
          <m:sSup>
            <m:sSupPr>
              <m:ctrlPr>
                <w:ins w:id="247" w:author="Nirmal S." w:date="2024-02-20T12:13:00Z">
                  <w:rPr>
                    <w:rFonts w:ascii="Cambria Math" w:eastAsiaTheme="minorEastAsia" w:hAnsi="Cambria Math" w:cs="Times New Roman"/>
                    <w:iCs/>
                  </w:rPr>
                </w:ins>
              </m:ctrlPr>
            </m:sSupPr>
            <m:e>
              <m:r>
                <w:ins w:id="248" w:author="Nirmal S." w:date="2024-02-20T12:13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∇</m:t>
                </w:ins>
              </m:r>
            </m:e>
            <m:sup>
              <m:r>
                <w:ins w:id="249" w:author="Nirmal S." w:date="2024-02-20T12:13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w:ins>
              </m:r>
            </m:sup>
          </m:sSup>
          <m:r>
            <w:ins w:id="250" w:author="Nirmal S." w:date="2024-02-20T12:13:00Z"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iCs/>
              </w:rPr>
              <m:t>u</m:t>
            </w:ins>
          </m:r>
          <m:r>
            <w:ins w:id="251" w:author="Nirmal S." w:date="2024-02-20T12:13:00Z">
              <w:rPr>
                <w:rFonts w:ascii="Cambria Math" w:eastAsiaTheme="minorEastAsia" w:hAnsi="Cambria Math" w:cs="Times New Roman"/>
              </w:rPr>
              <m:t>+</m:t>
            </w:ins>
          </m:r>
          <m:r>
            <w:ins w:id="252" w:author="Nirmal S." w:date="2024-02-20T12:13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g</m:t>
            </w:ins>
          </m:r>
        </m:oMath>
      </m:oMathPara>
    </w:p>
    <w:p w14:paraId="2698D5D3" w14:textId="3D06FC23" w:rsidR="003F353B" w:rsidRPr="004E457C" w:rsidRDefault="00831345" w:rsidP="004E457C">
      <w:pPr>
        <w:keepNext/>
        <w:ind w:left="5103" w:hanging="567"/>
        <w:rPr>
          <w:ins w:id="253" w:author="Nirmal S." w:date="2024-02-13T17:15:00Z"/>
          <w:rFonts w:ascii="Times New Roman" w:eastAsiaTheme="minorEastAsia" w:hAnsi="Times New Roman" w:cs="Times New Roman"/>
          <w:i/>
          <w:iCs/>
          <w:rPrChange w:id="254" w:author="Nirmal S." w:date="2024-02-13T17:58:00Z">
            <w:rPr>
              <w:ins w:id="255" w:author="Nirmal S." w:date="2024-02-13T17:15:00Z"/>
            </w:rPr>
          </w:rPrChange>
        </w:rPr>
      </w:pPr>
      <w:ins w:id="256" w:author="Nirmal S." w:date="2024-02-20T12:13:00Z">
        <w:r>
          <w:rPr>
            <w:rFonts w:ascii="Times New Roman" w:eastAsiaTheme="minorEastAsia" w:hAnsi="Times New Roman" w:cs="Times New Roman"/>
            <w:i/>
            <w:iCs/>
          </w:rPr>
          <w:t xml:space="preserve">Here, </w:t>
        </w:r>
      </w:ins>
      <m:oMath>
        <m:r>
          <w:ins w:id="257" w:author="Nirmal S." w:date="2024-02-20T12:13:00Z">
            <w:rPr>
              <w:rFonts w:ascii="Cambria Math" w:eastAsiaTheme="minorEastAsia" w:hAnsi="Cambria Math" w:cs="Times New Roman"/>
            </w:rPr>
            <m:t>ρ=</m:t>
          </w:ins>
        </m:r>
        <m:r>
          <w:ins w:id="258" w:author="Nirmal S." w:date="2024-02-20T12:13:00Z">
            <m:rPr>
              <m:nor/>
            </m:rPr>
            <w:rPr>
              <w:rFonts w:ascii="Cambria Math" w:eastAsiaTheme="minorEastAsia" w:hAnsi="Cambria Math" w:cs="Times New Roman"/>
              <w:i/>
            </w:rPr>
            <m:t>density of fluid</m:t>
          </w:ins>
        </m:r>
        <m:r>
          <w:ins w:id="259" w:author="Nirmal S." w:date="2024-02-20T12:13:00Z">
            <m:rPr>
              <m:nor/>
            </m:rPr>
            <w:rPr>
              <w:rFonts w:ascii="Cambria Math" w:eastAsiaTheme="minorEastAsia" w:hAnsi="Cambria Math" w:cs="Times New Roman"/>
              <w:i/>
            </w:rPr>
            <w:br/>
          </w:ins>
        </m:r>
      </m:oMath>
      <m:oMathPara>
        <m:oMathParaPr>
          <m:jc m:val="left"/>
        </m:oMathParaPr>
        <m:oMath>
          <m:r>
            <w:ins w:id="260" w:author="Nirmal S." w:date="2024-02-20T12:13:00Z">
              <m:rPr>
                <m:nor/>
              </m:rPr>
              <w:rPr>
                <w:rFonts w:ascii="Cambria Math" w:eastAsiaTheme="minorEastAsia" w:hAnsi="Cambria Math" w:cs="Times New Roman"/>
                <w:b/>
                <w:bCs/>
                <w:iCs/>
              </w:rPr>
              <m:t>u</m:t>
            </w:ins>
          </m:r>
          <m:r>
            <w:ins w:id="261" w:author="Nirmal S." w:date="2024-02-20T12:13:00Z">
              <m:rPr>
                <m:aln/>
              </m:rPr>
              <w:rPr>
                <w:rFonts w:ascii="Cambria Math" w:eastAsiaTheme="minorEastAsia" w:hAnsi="Cambria Math" w:cs="Times New Roman"/>
              </w:rPr>
              <m:t>=</m:t>
            </w:ins>
          </m:r>
          <m:r>
            <w:ins w:id="262" w:author="Nirmal S." w:date="2024-02-20T12:13:00Z">
              <m:rPr>
                <m:nor/>
              </m:rPr>
              <w:rPr>
                <w:rFonts w:ascii="Cambria Math" w:eastAsiaTheme="minorEastAsia" w:hAnsi="Cambria Math" w:cs="Times New Roman"/>
                <w:iCs/>
              </w:rPr>
              <m:t>velocity vector of fluid</m:t>
            </w:ins>
          </m:r>
          <m:r>
            <w:ins w:id="263" w:author="Nirmal S." w:date="2024-02-20T12:13:00Z">
              <m:rPr>
                <m:nor/>
              </m:rPr>
              <w:rPr>
                <w:rFonts w:ascii="Cambria Math" w:eastAsiaTheme="minorEastAsia" w:hAnsi="Cambria Math" w:cs="Times New Roman"/>
                <w:iCs/>
              </w:rPr>
              <w:br/>
            </w:ins>
          </m:r>
        </m:oMath>
        <m:oMath>
          <m:r>
            <w:ins w:id="264" w:author="Nirmal S." w:date="2024-02-20T12:13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g</m:t>
            </w:ins>
          </m:r>
          <m:r>
            <w:ins w:id="265" w:author="Nirmal S." w:date="2024-02-20T12:13:00Z">
              <w:rPr>
                <w:rFonts w:ascii="Cambria Math" w:eastAsiaTheme="minorEastAsia" w:hAnsi="Cambria Math" w:cs="Times New Roman"/>
              </w:rPr>
              <m:t>=</m:t>
            </w:ins>
          </m:r>
          <m:r>
            <w:ins w:id="266" w:author="Nirmal S." w:date="2024-02-20T12:13:00Z">
              <m:rPr>
                <m:nor/>
              </m:rPr>
              <w:rPr>
                <w:rFonts w:ascii="Cambria Math" w:eastAsiaTheme="minorEastAsia" w:hAnsi="Cambria Math" w:cs="Times New Roman"/>
                <w:iCs/>
              </w:rPr>
              <m:t>gravity vector</m:t>
            </w:ins>
          </m:r>
        </m:oMath>
      </m:oMathPara>
    </w:p>
    <w:p w14:paraId="70CDA9C8" w14:textId="77777777" w:rsidR="00831345" w:rsidRDefault="00831345" w:rsidP="00831345">
      <w:pPr>
        <w:rPr>
          <w:ins w:id="267" w:author="Nirmal S." w:date="2024-02-20T12:12:00Z"/>
          <w:rFonts w:ascii="Times New Roman" w:eastAsiaTheme="minorEastAsia" w:hAnsi="Times New Roman" w:cs="Times New Roman"/>
          <w:iCs/>
        </w:rPr>
      </w:pPr>
      <w:ins w:id="268" w:author="Nirmal S." w:date="2024-02-20T12:12:00Z">
        <w:r>
          <w:rPr>
            <w:rFonts w:ascii="Times New Roman" w:eastAsiaTheme="minorEastAsia" w:hAnsi="Times New Roman" w:cs="Times New Roman"/>
            <w:iCs/>
          </w:rPr>
          <w:t>Getting the momentum equation to non-dimensional form:</w:t>
        </w:r>
      </w:ins>
    </w:p>
    <w:p w14:paraId="1CF75B17" w14:textId="77777777" w:rsidR="00831345" w:rsidRPr="00F70D4D" w:rsidRDefault="00000000" w:rsidP="00831345">
      <w:pPr>
        <w:ind w:left="1440" w:firstLine="720"/>
        <w:jc w:val="both"/>
        <w:rPr>
          <w:ins w:id="269" w:author="Nirmal S." w:date="2024-02-20T12:12:00Z"/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ins w:id="270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sSup>
                <m:sSupPr>
                  <m:ctrlPr>
                    <w:ins w:id="271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27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U</m:t>
                    </w:ins>
                  </m:r>
                </m:e>
                <m:sup>
                  <m:r>
                    <w:ins w:id="27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</m:num>
            <m:den>
              <m:r>
                <w:ins w:id="274" w:author="Nirmal S." w:date="2024-02-20T12:12:00Z">
                  <w:rPr>
                    <w:rFonts w:ascii="Cambria Math" w:eastAsiaTheme="minorEastAsia" w:hAnsi="Cambria Math" w:cs="Times New Roman"/>
                  </w:rPr>
                  <m:t>L</m:t>
                </w:ins>
              </m:r>
            </m:den>
          </m:f>
          <m:d>
            <m:dPr>
              <m:begChr m:val="["/>
              <m:endChr m:val="]"/>
              <m:ctrlPr>
                <w:ins w:id="275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dPr>
            <m:e>
              <m:f>
                <m:fPr>
                  <m:ctrlPr>
                    <w:ins w:id="276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fPr>
                <m:num>
                  <m:r>
                    <w:ins w:id="27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∂</m:t>
                    </w:ins>
                  </m:r>
                  <m:d>
                    <m:dPr>
                      <m:ctrlPr>
                        <w:ins w:id="278" w:author="Nirmal S." w:date="2024-02-20T12:12:00Z"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279" w:author="Nirmal S." w:date="2024-02-20T12:12:00Z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w:ins>
                          </m:ctrlPr>
                        </m:fPr>
                        <m:num>
                          <m:r>
                            <w:ins w:id="280" w:author="Nirmal S." w:date="2024-02-20T12:12:00Z"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Cs/>
                              </w:rPr>
                              <m:t>u</m:t>
                            </w:ins>
                          </m:r>
                        </m:num>
                        <m:den>
                          <m:r>
                            <w:ins w:id="281" w:author="Nirmal S." w:date="2024-02-20T12:12:00Z"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w:ins>
                          </m:r>
                        </m:den>
                      </m:f>
                    </m:e>
                  </m:d>
                </m:num>
                <m:den>
                  <m:r>
                    <w:ins w:id="28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∂</m:t>
                    </w:ins>
                  </m:r>
                  <m:d>
                    <m:dPr>
                      <m:ctrlPr>
                        <w:ins w:id="283" w:author="Nirmal S." w:date="2024-02-20T12:12:00Z"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284" w:author="Nirmal S." w:date="2024-02-20T12:12:00Z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w:ins>
                          </m:ctrlPr>
                        </m:fPr>
                        <m:num>
                          <m:r>
                            <w:ins w:id="285" w:author="Nirmal S." w:date="2024-02-20T12:12:00Z"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w:ins>
                          </m:r>
                        </m:num>
                        <m:den>
                          <m:r>
                            <w:ins w:id="286" w:author="Nirmal S." w:date="2024-02-20T12:12:00Z">
                              <w:rPr>
                                <w:rFonts w:ascii="Cambria Math" w:eastAsiaTheme="minorEastAsia" w:hAnsi="Cambria Math" w:cs="Times New Roman"/>
                              </w:rPr>
                              <m:t>L/U</m:t>
                            </w:ins>
                          </m:r>
                        </m:den>
                      </m:f>
                    </m:e>
                  </m:d>
                </m:den>
              </m:f>
              <m:r>
                <w:ins w:id="287" w:author="Nirmal S." w:date="2024-02-20T12:12:00Z">
                  <w:rPr>
                    <w:rFonts w:ascii="Cambria Math" w:eastAsiaTheme="minorEastAsia" w:hAnsi="Cambria Math" w:cs="Times New Roman"/>
                  </w:rPr>
                  <m:t>+L</m:t>
                </w:ins>
              </m:r>
              <m:r>
                <w:ins w:id="288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∇∙</m:t>
                </w:ins>
              </m:r>
              <m:f>
                <m:fPr>
                  <m:ctrlPr>
                    <w:ins w:id="289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fPr>
                <m:num>
                  <m:r>
                    <w:ins w:id="290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</m:num>
                <m:den>
                  <m:r>
                    <w:ins w:id="291" w:author="Nirmal S." w:date="2024-02-20T12:12:00Z">
                      <w:rPr>
                        <w:rFonts w:ascii="Cambria Math" w:eastAsiaTheme="minorEastAsia" w:hAnsi="Cambria Math" w:cs="Times New Roman"/>
                      </w:rPr>
                      <m:t>U</m:t>
                    </w:ins>
                  </m:r>
                </m:den>
              </m:f>
              <m:f>
                <m:fPr>
                  <m:ctrlPr>
                    <w:ins w:id="292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fPr>
                <m:num>
                  <m:r>
                    <w:ins w:id="293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</m:num>
                <m:den>
                  <m:r>
                    <w:ins w:id="294" w:author="Nirmal S." w:date="2024-02-20T12:12:00Z">
                      <w:rPr>
                        <w:rFonts w:ascii="Cambria Math" w:eastAsiaTheme="minorEastAsia" w:hAnsi="Cambria Math" w:cs="Times New Roman"/>
                      </w:rPr>
                      <m:t>U</m:t>
                    </w:ins>
                  </m:r>
                </m:den>
              </m:f>
            </m:e>
          </m:d>
          <m:r>
            <w:ins w:id="295" w:author="Nirmal S." w:date="2024-02-20T12:12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296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sSup>
                <m:sSupPr>
                  <m:ctrlPr>
                    <w:ins w:id="297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298" w:author="Nirmal S." w:date="2024-02-20T12:12:00Z">
                      <w:rPr>
                        <w:rFonts w:ascii="Cambria Math" w:eastAsiaTheme="minorEastAsia" w:hAnsi="Cambria Math" w:cs="Times New Roman"/>
                      </w:rPr>
                      <m:t>U</m:t>
                    </w:ins>
                  </m:r>
                </m:e>
                <m:sup>
                  <m:r>
                    <w:ins w:id="299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</m:num>
            <m:den>
              <m:r>
                <w:ins w:id="300" w:author="Nirmal S." w:date="2024-02-20T12:12:00Z">
                  <w:rPr>
                    <w:rFonts w:ascii="Cambria Math" w:eastAsiaTheme="minorEastAsia" w:hAnsi="Cambria Math" w:cs="Times New Roman"/>
                  </w:rPr>
                  <m:t>L</m:t>
                </w:ins>
              </m:r>
            </m:den>
          </m:f>
          <m:d>
            <m:dPr>
              <m:begChr m:val="["/>
              <m:endChr m:val="]"/>
              <m:ctrlPr>
                <w:ins w:id="301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dPr>
            <m:e>
              <m:r>
                <w:ins w:id="302" w:author="Nirmal S." w:date="2024-02-20T12:12:00Z">
                  <w:rPr>
                    <w:rFonts w:ascii="Cambria Math" w:eastAsiaTheme="minorEastAsia" w:hAnsi="Cambria Math" w:cs="Times New Roman"/>
                  </w:rPr>
                  <m:t>-L</m:t>
                </w:ins>
              </m:r>
              <m:r>
                <w:ins w:id="303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∇</m:t>
                </w:ins>
              </m:r>
              <m:f>
                <m:fPr>
                  <m:ctrlPr>
                    <w:ins w:id="304" w:author="Nirmal S." w:date="2024-02-20T12:12:00Z">
                      <w:rPr>
                        <w:rFonts w:ascii="Cambria Math" w:eastAsiaTheme="minorEastAsia" w:hAnsi="Cambria Math" w:cs="Times New Roman"/>
                        <w:iCs/>
                      </w:rPr>
                    </w:ins>
                  </m:ctrlPr>
                </m:fPr>
                <m:num>
                  <m:r>
                    <w:ins w:id="305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w:ins>
                  </m:r>
                  <m:ctrlPr>
                    <w:ins w:id="306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num>
                <m:den>
                  <m:r>
                    <w:ins w:id="30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ρ</m:t>
                    </w:ins>
                  </m:r>
                  <m:sSup>
                    <m:sSupPr>
                      <m:ctrlPr>
                        <w:ins w:id="308" w:author="Nirmal S." w:date="2024-02-20T12:12:00Z"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w:ins>
                      </m:ctrlPr>
                    </m:sSupPr>
                    <m:e>
                      <m:r>
                        <w:ins w:id="309" w:author="Nirmal S." w:date="2024-02-20T12:12:00Z">
                          <w:rPr>
                            <w:rFonts w:ascii="Cambria Math" w:eastAsiaTheme="minorEastAsia" w:hAnsi="Cambria Math" w:cs="Times New Roman"/>
                          </w:rPr>
                          <m:t>U</m:t>
                        </w:ins>
                      </m:r>
                    </m:e>
                    <m:sup>
                      <m:r>
                        <w:ins w:id="310" w:author="Nirmal S." w:date="2024-02-20T12:12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sup>
                  </m:sSup>
                  <m:r>
                    <w:ins w:id="311" w:author="Nirmal S." w:date="2024-02-20T12:12:00Z">
                      <w:rPr>
                        <w:rFonts w:ascii="Cambria Math" w:eastAsiaTheme="minorEastAsia" w:hAnsi="Cambria Math" w:cs="Times New Roman"/>
                      </w:rPr>
                      <m:t xml:space="preserve"> </m:t>
                    </w:ins>
                  </m:r>
                </m:den>
              </m:f>
              <m:r>
                <w:ins w:id="312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</m:t>
                </w:ins>
              </m:r>
              <m:f>
                <m:fPr>
                  <m:ctrlPr>
                    <w:ins w:id="313" w:author="Nirmal S." w:date="2024-02-20T12:12:00Z">
                      <w:rPr>
                        <w:rFonts w:ascii="Cambria Math" w:eastAsiaTheme="minorEastAsia" w:hAnsi="Cambria Math" w:cs="Times New Roman"/>
                        <w:iCs/>
                      </w:rPr>
                    </w:ins>
                  </m:ctrlPr>
                </m:fPr>
                <m:num>
                  <m:r>
                    <w:ins w:id="314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ν</m:t>
                    </w:ins>
                  </m:r>
                </m:num>
                <m:den>
                  <m:r>
                    <w:ins w:id="315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UL</m:t>
                    </w:ins>
                  </m:r>
                </m:den>
              </m:f>
              <m:sSup>
                <m:sSupPr>
                  <m:ctrlPr>
                    <w:ins w:id="316" w:author="Nirmal S." w:date="2024-02-20T12:12:00Z">
                      <w:rPr>
                        <w:rFonts w:ascii="Cambria Math" w:eastAsiaTheme="minorEastAsia" w:hAnsi="Cambria Math" w:cs="Times New Roman"/>
                        <w:iCs/>
                      </w:rPr>
                    </w:ins>
                  </m:ctrlPr>
                </m:sSupPr>
                <m:e>
                  <m:d>
                    <m:dPr>
                      <m:ctrlPr>
                        <w:ins w:id="317" w:author="Nirmal S." w:date="2024-02-20T12:12:00Z">
                          <w:rPr>
                            <w:rFonts w:ascii="Cambria Math" w:eastAsiaTheme="minorEastAsia" w:hAnsi="Cambria Math" w:cs="Times New Roman"/>
                            <w:iCs/>
                          </w:rPr>
                        </w:ins>
                      </m:ctrlPr>
                    </m:dPr>
                    <m:e>
                      <m:r>
                        <w:ins w:id="318" w:author="Nirmal S." w:date="2024-02-20T12:12:00Z">
                          <w:rPr>
                            <w:rFonts w:ascii="Cambria Math" w:eastAsiaTheme="minorEastAsia" w:hAnsi="Cambria Math" w:cs="Times New Roman"/>
                          </w:rPr>
                          <m:t>L</m:t>
                        </w:ins>
                      </m:r>
                      <m:r>
                        <w:ins w:id="319" w:author="Nirmal S." w:date="2024-02-20T12:12:00Z"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∇</m:t>
                        </w:ins>
                      </m:r>
                      <m:ctrlPr>
                        <w:ins w:id="320" w:author="Nirmal S." w:date="2024-02-20T12:12:00Z"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Cs/>
                          </w:rPr>
                        </w:ins>
                      </m:ctrlPr>
                    </m:e>
                  </m:d>
                </m:e>
                <m:sup>
                  <m:r>
                    <w:ins w:id="321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  <m:f>
                <m:fPr>
                  <m:ctrlPr>
                    <w:ins w:id="322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fPr>
                <m:num>
                  <m:r>
                    <w:ins w:id="323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</m:num>
                <m:den>
                  <m:r>
                    <w:ins w:id="324" w:author="Nirmal S." w:date="2024-02-20T12:12:00Z">
                      <w:rPr>
                        <w:rFonts w:ascii="Cambria Math" w:eastAsiaTheme="minorEastAsia" w:hAnsi="Cambria Math" w:cs="Times New Roman"/>
                      </w:rPr>
                      <m:t>U</m:t>
                    </w:ins>
                  </m:r>
                </m:den>
              </m:f>
              <m:r>
                <w:ins w:id="325" w:author="Nirmal S." w:date="2024-02-20T12:12:00Z">
                  <w:rPr>
                    <w:rFonts w:ascii="Cambria Math" w:eastAsiaTheme="minorEastAsia" w:hAnsi="Cambria Math" w:cs="Times New Roman"/>
                  </w:rPr>
                  <m:t>+</m:t>
                </w:ins>
              </m:r>
              <m:f>
                <m:fPr>
                  <m:ctrlPr>
                    <w:ins w:id="326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fPr>
                <m:num>
                  <m:r>
                    <w:ins w:id="327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g</m:t>
                    </w:ins>
                  </m:r>
                  <m:r>
                    <w:ins w:id="328" w:author="Nirmal S." w:date="2024-02-20T12:12:00Z">
                      <w:rPr>
                        <w:rFonts w:ascii="Cambria Math" w:eastAsiaTheme="minorEastAsia" w:hAnsi="Cambria Math" w:cs="Times New Roman"/>
                      </w:rPr>
                      <m:t>L</m:t>
                    </w:ins>
                  </m:r>
                </m:num>
                <m:den>
                  <m:sSup>
                    <m:sSupPr>
                      <m:ctrlPr>
                        <w:ins w:id="329" w:author="Nirmal S." w:date="2024-02-20T12:12:00Z"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w:ins>
                      </m:ctrlPr>
                    </m:sSupPr>
                    <m:e>
                      <m:r>
                        <w:ins w:id="330" w:author="Nirmal S." w:date="2024-02-20T12:12:00Z">
                          <w:rPr>
                            <w:rFonts w:ascii="Cambria Math" w:eastAsiaTheme="minorEastAsia" w:hAnsi="Cambria Math" w:cs="Times New Roman"/>
                          </w:rPr>
                          <m:t>U</m:t>
                        </w:ins>
                      </m:r>
                    </m:e>
                    <m:sup>
                      <m:r>
                        <w:ins w:id="331" w:author="Nirmal S." w:date="2024-02-20T12:12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sup>
                  </m:sSup>
                </m:den>
              </m:f>
            </m:e>
          </m:d>
        </m:oMath>
      </m:oMathPara>
    </w:p>
    <w:p w14:paraId="586E3787" w14:textId="77777777" w:rsidR="00831345" w:rsidRPr="007E7EBB" w:rsidRDefault="00000000" w:rsidP="00831345">
      <w:pPr>
        <w:ind w:left="1440" w:firstLine="720"/>
        <w:jc w:val="center"/>
        <w:rPr>
          <w:ins w:id="332" w:author="Nirmal S." w:date="2024-02-20T12:12:00Z"/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f>
            <m:fPr>
              <m:ctrlPr>
                <w:ins w:id="333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fPr>
            <m:num>
              <m:r>
                <w:ins w:id="334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p>
                <m:sSupPr>
                  <m:ctrlPr>
                    <w:ins w:id="335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pPr>
                <m:e>
                  <m:r>
                    <w:ins w:id="336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337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p>
                  <m:r>
                    <w:ins w:id="338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p>
              <m:ctrlPr>
                <w:ins w:id="339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num>
            <m:den>
              <m:r>
                <w:ins w:id="340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p>
                <m:sSupPr>
                  <m:ctrlPr>
                    <w:ins w:id="341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34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t</m:t>
                    </w:ins>
                  </m:r>
                </m:e>
                <m:sup>
                  <m:r>
                    <w:ins w:id="34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p>
            </m:den>
          </m:f>
          <m:r>
            <w:ins w:id="344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+</m:t>
            </w:ins>
          </m:r>
          <m:sSup>
            <m:sSupPr>
              <m:ctrlPr>
                <w:ins w:id="345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sSupPr>
            <m:e>
              <m:r>
                <w:ins w:id="346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∇</m:t>
                </w:ins>
              </m:r>
            </m:e>
            <m:sup>
              <m:r>
                <w:ins w:id="347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*</m:t>
                </w:ins>
              </m:r>
            </m:sup>
          </m:sSup>
          <m:r>
            <w:ins w:id="348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∙</m:t>
            </w:ins>
          </m:r>
          <m:sSup>
            <m:sSupPr>
              <m:ctrlPr>
                <w:ins w:id="349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sSupPr>
            <m:e>
              <m:r>
                <w:ins w:id="350" w:author="Nirmal S." w:date="2024-02-20T12:12:00Z">
                  <m:rPr>
                    <m:nor/>
                  </m:r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  <m:t>u</m:t>
                </w:ins>
              </m:r>
              <m:ctrlPr>
                <w:ins w:id="351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e>
            <m:sup>
              <m:r>
                <w:ins w:id="352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*</m:t>
                </w:ins>
              </m:r>
            </m:sup>
          </m:sSup>
          <m:sSup>
            <m:sSupPr>
              <m:ctrlPr>
                <w:ins w:id="353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sSupPr>
            <m:e>
              <m:r>
                <w:ins w:id="354" w:author="Nirmal S." w:date="2024-02-20T12:12:00Z">
                  <m:rPr>
                    <m:nor/>
                  </m:r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  <m:t>u</m:t>
                </w:ins>
              </m:r>
              <m:ctrlPr>
                <w:ins w:id="355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e>
            <m:sup>
              <m:r>
                <w:ins w:id="356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*</m:t>
                </w:ins>
              </m:r>
            </m:sup>
          </m:sSup>
          <m:r>
            <w:ins w:id="357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=-</m:t>
            </w:ins>
          </m:r>
          <m:sSup>
            <m:sSupPr>
              <m:ctrlPr>
                <w:ins w:id="358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sSupPr>
            <m:e>
              <m:r>
                <w:ins w:id="359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∇</m:t>
                </w:ins>
              </m:r>
            </m:e>
            <m:sup>
              <m:r>
                <w:ins w:id="360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*</m:t>
                </w:ins>
              </m:r>
            </m:sup>
          </m:sSup>
          <m:sSup>
            <m:sSupPr>
              <m:ctrlPr>
                <w:ins w:id="361" w:author="Nirmal S." w:date="2024-02-20T12:12:00Z">
                  <w:rPr>
                    <w:rFonts w:ascii="Cambria Math" w:eastAsiaTheme="minorEastAsia" w:hAnsi="Cambria Math" w:cs="Times New Roman"/>
                    <w:iCs/>
                  </w:rPr>
                </w:ins>
              </m:ctrlPr>
            </m:sSupPr>
            <m:e>
              <m:r>
                <w:ins w:id="362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e>
            <m:sup>
              <m:r>
                <w:ins w:id="363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*</m:t>
                </w:ins>
              </m:r>
            </m:sup>
          </m:sSup>
          <m:r>
            <w:ins w:id="364" w:author="Nirmal S." w:date="2024-02-20T12:12:00Z"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365" w:author="Nirmal S." w:date="2024-02-20T12:12:00Z">
                  <w:rPr>
                    <w:rFonts w:ascii="Cambria Math" w:eastAsiaTheme="minorEastAsia" w:hAnsi="Cambria Math" w:cs="Times New Roman"/>
                    <w:iCs/>
                  </w:rPr>
                </w:ins>
              </m:ctrlPr>
            </m:fPr>
            <m:num>
              <m:r>
                <w:ins w:id="366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367" w:author="Nirmal S." w:date="2024-02-20T12:12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sSup>
            <m:sSupPr>
              <m:ctrlPr>
                <w:ins w:id="368" w:author="Nirmal S." w:date="2024-02-20T12:12:00Z">
                  <w:rPr>
                    <w:rFonts w:ascii="Cambria Math" w:eastAsiaTheme="minorEastAsia" w:hAnsi="Cambria Math" w:cs="Times New Roman"/>
                    <w:iCs/>
                  </w:rPr>
                </w:ins>
              </m:ctrlPr>
            </m:sSupPr>
            <m:e>
              <m:sSup>
                <m:sSupPr>
                  <m:ctrlPr>
                    <w:ins w:id="369" w:author="Nirmal S." w:date="2024-02-20T12:12:00Z">
                      <w:rPr>
                        <w:rFonts w:ascii="Cambria Math" w:eastAsiaTheme="minorEastAsia" w:hAnsi="Cambria Math" w:cs="Times New Roman"/>
                        <w:iCs/>
                      </w:rPr>
                    </w:ins>
                  </m:ctrlPr>
                </m:sSupPr>
                <m:e>
                  <m:r>
                    <w:ins w:id="370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∇</m:t>
                    </w:ins>
                  </m:r>
                </m:e>
                <m:sup>
                  <m:r>
                    <w:ins w:id="371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p>
            </m:e>
            <m:sup>
              <m:r>
                <w:ins w:id="372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w:ins>
              </m:r>
            </m:sup>
          </m:sSup>
          <m:sSup>
            <m:sSupPr>
              <m:ctrlPr>
                <w:ins w:id="373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sSupPr>
            <m:e>
              <m:r>
                <w:ins w:id="374" w:author="Nirmal S." w:date="2024-02-20T12:12:00Z">
                  <m:rPr>
                    <m:nor/>
                  </m:r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  <m:t>u</m:t>
                </w:ins>
              </m:r>
              <m:ctrlPr>
                <w:ins w:id="375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w:ins>
              </m:ctrlPr>
            </m:e>
            <m:sup>
              <m:r>
                <w:ins w:id="376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*</m:t>
                </w:ins>
              </m:r>
            </m:sup>
          </m:sSup>
          <m:r>
            <w:ins w:id="377" w:author="Nirmal S." w:date="2024-02-20T12:12:00Z"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378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379" w:author="Nirmal S." w:date="2024-02-20T12:12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380" w:author="Nirmal S." w:date="2024-02-20T12:12:00Z">
                  <w:rPr>
                    <w:rFonts w:ascii="Cambria Math" w:eastAsiaTheme="minorEastAsia" w:hAnsi="Cambria Math" w:cs="Times New Roman"/>
                  </w:rPr>
                  <m:t>F</m:t>
                </w:ins>
              </m:r>
              <m:sSup>
                <m:sSupPr>
                  <m:ctrlPr>
                    <w:ins w:id="381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38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r</m:t>
                    </w:ins>
                  </m:r>
                </m:e>
                <m:sup>
                  <m:r>
                    <w:ins w:id="38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</m:den>
          </m:f>
          <m:acc>
            <m:accPr>
              <m:ctrlPr>
                <w:ins w:id="384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accPr>
            <m:e>
              <m:r>
                <w:ins w:id="385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g</m:t>
                </w:ins>
              </m:r>
            </m:e>
          </m:acc>
        </m:oMath>
      </m:oMathPara>
    </w:p>
    <w:p w14:paraId="17551C66" w14:textId="77777777" w:rsidR="00831345" w:rsidRPr="000D43EC" w:rsidRDefault="00831345" w:rsidP="00831345">
      <w:pPr>
        <w:keepNext/>
        <w:ind w:left="5103" w:hanging="567"/>
        <w:rPr>
          <w:ins w:id="386" w:author="Nirmal S." w:date="2024-02-20T12:12:00Z"/>
          <w:rFonts w:ascii="Times New Roman" w:eastAsiaTheme="minorEastAsia" w:hAnsi="Times New Roman" w:cs="Times New Roman"/>
          <w:b/>
          <w:bCs/>
          <w:iCs/>
        </w:rPr>
      </w:pPr>
      <w:ins w:id="387" w:author="Nirmal S." w:date="2024-02-20T12:12:00Z">
        <w:r>
          <w:rPr>
            <w:rFonts w:ascii="Times New Roman" w:eastAsiaTheme="minorEastAsia" w:hAnsi="Times New Roman" w:cs="Times New Roman"/>
            <w:i/>
            <w:iCs/>
          </w:rPr>
          <w:t xml:space="preserve">Here, </w:t>
        </w:r>
      </w:ins>
      <m:oMath>
        <m:sSup>
          <m:sSupPr>
            <m:ctrlPr>
              <w:ins w:id="388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sSupPr>
          <m:e>
            <m:r>
              <w:ins w:id="389" w:author="Nirmal S." w:date="2024-02-20T12:12:00Z">
                <w:rPr>
                  <w:rFonts w:ascii="Cambria Math" w:eastAsiaTheme="minorEastAsia" w:hAnsi="Cambria Math" w:cs="Times New Roman"/>
                </w:rPr>
                <m:t>x</m:t>
              </w:ins>
            </m:r>
          </m:e>
          <m:sup>
            <m:r>
              <w:ins w:id="390" w:author="Nirmal S." w:date="2024-02-20T12:12:00Z">
                <w:rPr>
                  <w:rFonts w:ascii="Cambria Math" w:eastAsiaTheme="minorEastAsia" w:hAnsi="Cambria Math" w:cs="Times New Roman"/>
                </w:rPr>
                <m:t>*</m:t>
              </w:ins>
            </m:r>
          </m:sup>
        </m:sSup>
        <m:r>
          <w:ins w:id="391" w:author="Nirmal S." w:date="2024-02-20T12:12:00Z">
            <w:rPr>
              <w:rFonts w:ascii="Cambria Math" w:eastAsiaTheme="minorEastAsia" w:hAnsi="Cambria Math" w:cs="Times New Roman"/>
            </w:rPr>
            <m:t>=</m:t>
          </w:ins>
        </m:r>
        <m:f>
          <m:fPr>
            <m:ctrlPr>
              <w:ins w:id="392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fPr>
          <m:num>
            <m:r>
              <w:ins w:id="393" w:author="Nirmal S." w:date="2024-02-20T12:12:00Z">
                <w:rPr>
                  <w:rFonts w:ascii="Cambria Math" w:eastAsiaTheme="minorEastAsia" w:hAnsi="Cambria Math" w:cs="Times New Roman"/>
                </w:rPr>
                <m:t>x</m:t>
              </w:ins>
            </m:r>
          </m:num>
          <m:den>
            <m:r>
              <w:ins w:id="394" w:author="Nirmal S." w:date="2024-02-20T12:12:00Z">
                <w:rPr>
                  <w:rFonts w:ascii="Cambria Math" w:eastAsiaTheme="minorEastAsia" w:hAnsi="Cambria Math" w:cs="Times New Roman"/>
                </w:rPr>
                <m:t>L</m:t>
              </w:ins>
            </m:r>
          </m:den>
        </m:f>
        <m:r>
          <w:ins w:id="395" w:author="Nirmal S." w:date="2024-02-20T12:12:00Z">
            <w:rPr>
              <w:rFonts w:ascii="Cambria Math" w:eastAsiaTheme="minorEastAsia" w:hAnsi="Cambria Math" w:cs="Times New Roman"/>
            </w:rPr>
            <m:t xml:space="preserve">,  </m:t>
          </w:ins>
        </m:r>
        <m:sSup>
          <m:sSupPr>
            <m:ctrlPr>
              <w:ins w:id="396" w:author="Nirmal S." w:date="2024-02-20T12:12:00Z"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w:ins>
            </m:ctrlPr>
          </m:sSupPr>
          <m:e>
            <m:r>
              <w:ins w:id="397" w:author="Nirmal S." w:date="2024-02-20T12:12:00Z"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∇</m:t>
              </w:ins>
            </m:r>
          </m:e>
          <m:sup>
            <m:r>
              <w:ins w:id="398" w:author="Nirmal S." w:date="2024-02-20T12:12:00Z"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w:ins>
            </m:r>
          </m:sup>
        </m:sSup>
        <m:r>
          <w:ins w:id="399" w:author="Nirmal S." w:date="2024-02-20T12:12:00Z">
            <w:rPr>
              <w:rFonts w:ascii="Cambria Math" w:eastAsiaTheme="minorEastAsia" w:hAnsi="Cambria Math" w:cs="Times New Roman"/>
            </w:rPr>
            <m:t>=L</m:t>
          </w:ins>
        </m:r>
        <m:r>
          <w:ins w:id="400" w:author="Nirmal S." w:date="2024-02-20T12:12:00Z">
            <m:rPr>
              <m:sty m:val="b"/>
            </m:rPr>
            <w:rPr>
              <w:rFonts w:ascii="Cambria Math" w:eastAsiaTheme="minorEastAsia" w:hAnsi="Cambria Math" w:cs="Times New Roman"/>
            </w:rPr>
            <m:t xml:space="preserve">∇,  </m:t>
          </w:ins>
        </m:r>
        <m:sSup>
          <m:sSupPr>
            <m:ctrlPr>
              <w:ins w:id="401" w:author="Nirmal S." w:date="2024-02-20T12:12:00Z"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w:ins>
            </m:ctrlPr>
          </m:sSupPr>
          <m:e>
            <m:r>
              <w:ins w:id="402" w:author="Nirmal S." w:date="2024-02-20T12:12:00Z">
                <m:rPr>
                  <m:nor/>
                </m:rPr>
                <w:rPr>
                  <w:rFonts w:ascii="Cambria Math" w:eastAsiaTheme="minorEastAsia" w:hAnsi="Cambria Math" w:cs="Times New Roman"/>
                  <w:b/>
                  <w:bCs/>
                  <w:iCs/>
                </w:rPr>
                <m:t>u</m:t>
              </w:ins>
            </m:r>
            <m:ctrlPr>
              <w:ins w:id="403" w:author="Nirmal S." w:date="2024-02-20T12:12:00Z">
                <w:rPr>
                  <w:rFonts w:ascii="Cambria Math" w:eastAsiaTheme="minorEastAsia" w:hAnsi="Cambria Math" w:cs="Times New Roman"/>
                  <w:b/>
                  <w:bCs/>
                  <w:iCs/>
                </w:rPr>
              </w:ins>
            </m:ctrlPr>
          </m:e>
          <m:sup>
            <m:r>
              <w:ins w:id="404" w:author="Nirmal S." w:date="2024-02-20T12:12:00Z"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w:ins>
            </m:r>
          </m:sup>
        </m:sSup>
        <m:r>
          <w:ins w:id="405" w:author="Nirmal S." w:date="2024-02-20T12:12:00Z">
            <w:rPr>
              <w:rFonts w:ascii="Cambria Math" w:eastAsiaTheme="minorEastAsia" w:hAnsi="Cambria Math" w:cs="Times New Roman"/>
            </w:rPr>
            <m:t>=</m:t>
          </w:ins>
        </m:r>
        <m:f>
          <m:fPr>
            <m:ctrlPr>
              <w:ins w:id="406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fPr>
          <m:num>
            <m:r>
              <w:ins w:id="407" w:author="Nirmal S." w:date="2024-02-20T12:12:00Z">
                <m:rPr>
                  <m:nor/>
                </m:rPr>
                <w:rPr>
                  <w:rFonts w:ascii="Cambria Math" w:eastAsiaTheme="minorEastAsia" w:hAnsi="Cambria Math" w:cs="Times New Roman"/>
                  <w:b/>
                  <w:bCs/>
                  <w:iCs/>
                </w:rPr>
                <m:t>u</m:t>
              </w:ins>
            </m:r>
            <m:ctrlPr>
              <w:ins w:id="408" w:author="Nirmal S." w:date="2024-02-20T12:12:00Z">
                <w:rPr>
                  <w:rFonts w:ascii="Cambria Math" w:eastAsiaTheme="minorEastAsia" w:hAnsi="Cambria Math" w:cs="Times New Roman"/>
                  <w:b/>
                  <w:bCs/>
                  <w:iCs/>
                </w:rPr>
              </w:ins>
            </m:ctrlPr>
          </m:num>
          <m:den>
            <m:r>
              <w:ins w:id="409" w:author="Nirmal S." w:date="2024-02-20T12:12:00Z"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U</m:t>
              </w:ins>
            </m:r>
          </m:den>
        </m:f>
        <m:r>
          <w:ins w:id="410" w:author="Nirmal S." w:date="2024-02-20T12:12:00Z">
            <w:rPr>
              <w:rFonts w:ascii="Cambria Math" w:eastAsiaTheme="minorEastAsia" w:hAnsi="Cambria Math" w:cs="Times New Roman"/>
            </w:rPr>
            <m:t xml:space="preserve">,   </m:t>
          </w:ins>
        </m:r>
        <m:sSup>
          <m:sSupPr>
            <m:ctrlPr>
              <w:ins w:id="411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sSupPr>
          <m:e>
            <m:r>
              <w:ins w:id="412" w:author="Nirmal S." w:date="2024-02-20T12:12:00Z">
                <w:rPr>
                  <w:rFonts w:ascii="Cambria Math" w:eastAsiaTheme="minorEastAsia" w:hAnsi="Cambria Math" w:cs="Times New Roman"/>
                </w:rPr>
                <m:t>t</m:t>
              </w:ins>
            </m:r>
          </m:e>
          <m:sup>
            <m:r>
              <w:ins w:id="413" w:author="Nirmal S." w:date="2024-02-20T12:12:00Z">
                <w:rPr>
                  <w:rFonts w:ascii="Cambria Math" w:eastAsiaTheme="minorEastAsia" w:hAnsi="Cambria Math" w:cs="Times New Roman"/>
                </w:rPr>
                <m:t>*</m:t>
              </w:ins>
            </m:r>
          </m:sup>
        </m:sSup>
        <m:r>
          <w:ins w:id="414" w:author="Nirmal S." w:date="2024-02-20T12:12:00Z">
            <w:rPr>
              <w:rFonts w:ascii="Cambria Math" w:eastAsiaTheme="minorEastAsia" w:hAnsi="Cambria Math" w:cs="Times New Roman"/>
            </w:rPr>
            <m:t>=</m:t>
          </w:ins>
        </m:r>
        <m:f>
          <m:fPr>
            <m:ctrlPr>
              <w:ins w:id="415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fPr>
          <m:num>
            <m:r>
              <w:ins w:id="416" w:author="Nirmal S." w:date="2024-02-20T12:12:00Z">
                <w:rPr>
                  <w:rFonts w:ascii="Cambria Math" w:eastAsiaTheme="minorEastAsia" w:hAnsi="Cambria Math" w:cs="Times New Roman"/>
                </w:rPr>
                <m:t>t</m:t>
              </w:ins>
            </m:r>
          </m:num>
          <m:den>
            <m:r>
              <w:ins w:id="417" w:author="Nirmal S." w:date="2024-02-20T12:12:00Z">
                <w:rPr>
                  <w:rFonts w:ascii="Cambria Math" w:eastAsiaTheme="minorEastAsia" w:hAnsi="Cambria Math" w:cs="Times New Roman"/>
                </w:rPr>
                <m:t>L/U</m:t>
              </w:ins>
            </m:r>
          </m:den>
        </m:f>
        <m:r>
          <w:ins w:id="418" w:author="Nirmal S." w:date="2024-02-20T12:12:00Z">
            <w:rPr>
              <w:rFonts w:ascii="Cambria Math" w:eastAsiaTheme="minorEastAsia" w:hAnsi="Cambria Math" w:cs="Times New Roman"/>
            </w:rPr>
            <m:t xml:space="preserve">,  </m:t>
          </w:ins>
        </m:r>
        <m:sSup>
          <m:sSupPr>
            <m:ctrlPr>
              <w:ins w:id="419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sSupPr>
          <m:e>
            <m:r>
              <w:ins w:id="420" w:author="Nirmal S." w:date="2024-02-20T12:12:00Z">
                <w:rPr>
                  <w:rFonts w:ascii="Cambria Math" w:eastAsiaTheme="minorEastAsia" w:hAnsi="Cambria Math" w:cs="Times New Roman"/>
                </w:rPr>
                <m:t>p</m:t>
              </w:ins>
            </m:r>
          </m:e>
          <m:sup>
            <m:r>
              <w:ins w:id="421" w:author="Nirmal S." w:date="2024-02-20T12:12:00Z">
                <w:rPr>
                  <w:rFonts w:ascii="Cambria Math" w:eastAsiaTheme="minorEastAsia" w:hAnsi="Cambria Math" w:cs="Times New Roman"/>
                </w:rPr>
                <m:t>*</m:t>
              </w:ins>
            </m:r>
          </m:sup>
        </m:sSup>
        <m:r>
          <w:ins w:id="422" w:author="Nirmal S." w:date="2024-02-20T12:12:00Z">
            <w:rPr>
              <w:rFonts w:ascii="Cambria Math" w:eastAsiaTheme="minorEastAsia" w:hAnsi="Cambria Math" w:cs="Times New Roman"/>
            </w:rPr>
            <m:t>=</m:t>
          </w:ins>
        </m:r>
        <m:f>
          <m:fPr>
            <m:ctrlPr>
              <w:ins w:id="423" w:author="Nirmal S." w:date="2024-02-20T12:12:00Z">
                <w:rPr>
                  <w:rFonts w:ascii="Cambria Math" w:eastAsiaTheme="minorEastAsia" w:hAnsi="Cambria Math" w:cs="Times New Roman"/>
                  <w:iCs/>
                </w:rPr>
              </w:ins>
            </m:ctrlPr>
          </m:fPr>
          <m:num>
            <m:r>
              <w:ins w:id="424" w:author="Nirmal S." w:date="2024-02-20T12:12:00Z"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</m:t>
              </w:ins>
            </m:r>
            <m:ctrlPr>
              <w:ins w:id="425" w:author="Nirmal S." w:date="2024-02-20T12:12:00Z">
                <w:rPr>
                  <w:rFonts w:ascii="Cambria Math" w:eastAsiaTheme="minorEastAsia" w:hAnsi="Cambria Math" w:cs="Times New Roman"/>
                  <w:b/>
                  <w:bCs/>
                  <w:iCs/>
                </w:rPr>
              </w:ins>
            </m:ctrlPr>
          </m:num>
          <m:den>
            <m:r>
              <w:ins w:id="426" w:author="Nirmal S." w:date="2024-02-20T12:12:00Z">
                <w:rPr>
                  <w:rFonts w:ascii="Cambria Math" w:eastAsiaTheme="minorEastAsia" w:hAnsi="Cambria Math" w:cs="Times New Roman"/>
                </w:rPr>
                <m:t>ρ</m:t>
              </w:ins>
            </m:r>
            <m:sSup>
              <m:sSupPr>
                <m:ctrlPr>
                  <w:ins w:id="427" w:author="Nirmal S." w:date="2024-02-20T12:12:00Z">
                    <w:rPr>
                      <w:rFonts w:ascii="Cambria Math" w:eastAsiaTheme="minorEastAsia" w:hAnsi="Cambria Math" w:cs="Times New Roman"/>
                      <w:i/>
                      <w:iCs/>
                    </w:rPr>
                  </w:ins>
                </m:ctrlPr>
              </m:sSupPr>
              <m:e>
                <m:r>
                  <w:ins w:id="428" w:author="Nirmal S." w:date="2024-02-20T12:12:00Z">
                    <w:rPr>
                      <w:rFonts w:ascii="Cambria Math" w:eastAsiaTheme="minorEastAsia" w:hAnsi="Cambria Math" w:cs="Times New Roman"/>
                    </w:rPr>
                    <m:t>U</m:t>
                  </w:ins>
                </m:r>
              </m:e>
              <m:sup>
                <m:r>
                  <w:ins w:id="429" w:author="Nirmal S." w:date="2024-02-20T12:12:00Z">
                    <w:rPr>
                      <w:rFonts w:ascii="Cambria Math" w:eastAsiaTheme="minorEastAsia" w:hAnsi="Cambria Math" w:cs="Times New Roman"/>
                    </w:rPr>
                    <m:t>2</m:t>
                  </w:ins>
                </m:r>
              </m:sup>
            </m:sSup>
            <m:r>
              <w:ins w:id="430" w:author="Nirmal S." w:date="2024-02-20T12:12:00Z">
                <w:rPr>
                  <w:rFonts w:ascii="Cambria Math" w:eastAsiaTheme="minorEastAsia" w:hAnsi="Cambria Math" w:cs="Times New Roman"/>
                </w:rPr>
                <m:t xml:space="preserve"> </m:t>
              </w:ins>
            </m:r>
          </m:den>
        </m:f>
        <m:r>
          <w:ins w:id="431" w:author="Nirmal S." w:date="2024-02-20T12:12:00Z">
            <w:rPr>
              <w:rFonts w:ascii="Cambria Math" w:eastAsiaTheme="minorEastAsia" w:hAnsi="Cambria Math" w:cs="Times New Roman"/>
            </w:rPr>
            <m:t xml:space="preserve">, Fr= </m:t>
          </w:ins>
        </m:r>
        <m:rad>
          <m:radPr>
            <m:degHide m:val="1"/>
            <m:ctrlPr>
              <w:ins w:id="432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radPr>
          <m:deg/>
          <m:e>
            <m:f>
              <m:fPr>
                <m:ctrlPr>
                  <w:ins w:id="433" w:author="Nirmal S." w:date="2024-02-20T12:12:00Z">
                    <w:rPr>
                      <w:rFonts w:ascii="Cambria Math" w:eastAsiaTheme="minorEastAsia" w:hAnsi="Cambria Math" w:cs="Times New Roman"/>
                      <w:i/>
                      <w:iCs/>
                    </w:rPr>
                  </w:ins>
                </m:ctrlPr>
              </m:fPr>
              <m:num>
                <m:sSup>
                  <m:sSupPr>
                    <m:ctrlPr>
                      <w:ins w:id="434" w:author="Nirmal S." w:date="2024-02-20T12:12:00Z"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w:ins>
                    </m:ctrlPr>
                  </m:sSupPr>
                  <m:e>
                    <m:r>
                      <w:ins w:id="435" w:author="Nirmal S." w:date="2024-02-20T12:12:00Z">
                        <w:rPr>
                          <w:rFonts w:ascii="Cambria Math" w:eastAsiaTheme="minorEastAsia" w:hAnsi="Cambria Math" w:cs="Times New Roman"/>
                        </w:rPr>
                        <m:t>U</m:t>
                      </w:ins>
                    </m:r>
                  </m:e>
                  <m:sup>
                    <m:r>
                      <w:ins w:id="436" w:author="Nirmal S." w:date="2024-02-20T12:12:00Z">
                        <w:rPr>
                          <w:rFonts w:ascii="Cambria Math" w:eastAsiaTheme="minorEastAsia" w:hAnsi="Cambria Math" w:cs="Times New Roman"/>
                        </w:rPr>
                        <m:t>2</m:t>
                      </w:ins>
                    </m:r>
                  </m:sup>
                </m:sSup>
              </m:num>
              <m:den>
                <m:r>
                  <w:ins w:id="437" w:author="Nirmal S." w:date="2024-02-20T12:12:00Z">
                    <w:rPr>
                      <w:rFonts w:ascii="Cambria Math" w:eastAsiaTheme="minorEastAsia" w:hAnsi="Cambria Math" w:cs="Times New Roman"/>
                    </w:rPr>
                    <m:t>gL</m:t>
                  </w:ins>
                </m:r>
              </m:den>
            </m:f>
          </m:e>
        </m:rad>
        <m:r>
          <w:ins w:id="438" w:author="Nirmal S." w:date="2024-02-20T12:12:00Z">
            <w:rPr>
              <w:rFonts w:ascii="Cambria Math" w:eastAsiaTheme="minorEastAsia" w:hAnsi="Cambria Math" w:cs="Times New Roman"/>
            </w:rPr>
            <m:t>, Re=</m:t>
          </w:ins>
        </m:r>
        <m:f>
          <m:fPr>
            <m:ctrlPr>
              <w:ins w:id="439" w:author="Nirmal S." w:date="2024-02-20T12:12:00Z">
                <w:rPr>
                  <w:rFonts w:ascii="Cambria Math" w:eastAsiaTheme="minorEastAsia" w:hAnsi="Cambria Math" w:cs="Times New Roman"/>
                  <w:i/>
                  <w:iCs/>
                </w:rPr>
              </w:ins>
            </m:ctrlPr>
          </m:fPr>
          <m:num>
            <m:r>
              <w:ins w:id="440" w:author="Nirmal S." w:date="2024-02-20T12:12:00Z">
                <w:rPr>
                  <w:rFonts w:ascii="Cambria Math" w:eastAsiaTheme="minorEastAsia" w:hAnsi="Cambria Math" w:cs="Times New Roman"/>
                </w:rPr>
                <m:t>UL</m:t>
              </w:ins>
            </m:r>
          </m:num>
          <m:den>
            <m:r>
              <w:ins w:id="441" w:author="Nirmal S." w:date="2024-02-20T12:12:00Z">
                <w:rPr>
                  <w:rFonts w:ascii="Cambria Math" w:eastAsiaTheme="minorEastAsia" w:hAnsi="Cambria Math" w:cs="Times New Roman"/>
                </w:rPr>
                <m:t>ν</m:t>
              </w:ins>
            </m:r>
          </m:den>
        </m:f>
      </m:oMath>
    </w:p>
    <w:p w14:paraId="372F2D2D" w14:textId="77777777" w:rsidR="00831345" w:rsidRDefault="00831345" w:rsidP="00831345">
      <w:pPr>
        <w:rPr>
          <w:ins w:id="442" w:author="Nirmal S." w:date="2024-02-20T12:12:00Z"/>
          <w:rFonts w:ascii="Times New Roman" w:hAnsi="Times New Roman" w:cs="Times New Roman"/>
        </w:rPr>
      </w:pPr>
      <w:ins w:id="443" w:author="Nirmal S." w:date="2024-02-20T12:12:00Z">
        <w:r>
          <w:rPr>
            <w:rFonts w:ascii="Times New Roman" w:hAnsi="Times New Roman" w:cs="Times New Roman"/>
          </w:rPr>
          <w:t>In indicial notation it can be simplified to:</w:t>
        </w:r>
      </w:ins>
    </w:p>
    <w:p w14:paraId="154D6CE1" w14:textId="0E35C76C" w:rsidR="00831345" w:rsidRPr="004E457C" w:rsidRDefault="00000000" w:rsidP="004E457C">
      <w:pPr>
        <w:ind w:left="1440" w:firstLine="720"/>
        <w:rPr>
          <w:ins w:id="444" w:author="Nirmal S." w:date="2024-02-20T12:12:00Z"/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ins w:id="445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fPr>
            <m:num>
              <m:r>
                <w:ins w:id="446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447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448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449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450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451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ctrlPr>
                <w:ins w:id="452" w:author="Nirmal S." w:date="2024-02-20T12:12:00Z">
                  <w:rPr>
                    <w:rFonts w:ascii="Cambria Math" w:hAnsi="Cambria Math" w:cs="Times New Roman"/>
                    <w:i/>
                  </w:rPr>
                </w:ins>
              </m:ctrlPr>
            </m:num>
            <m:den>
              <m:r>
                <w:ins w:id="453" w:author="Nirmal S." w:date="2024-02-20T12:12:00Z">
                  <w:rPr>
                    <w:rFonts w:ascii="Cambria Math" w:hAnsi="Cambria Math" w:cs="Times New Roman"/>
                  </w:rPr>
                  <m:t>∂</m:t>
                </w:ins>
              </m:r>
              <m:sSup>
                <m:sSupPr>
                  <m:ctrlPr>
                    <w:ins w:id="454" w:author="Nirmal S." w:date="2024-02-20T12:1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pPr>
                <m:e>
                  <m:r>
                    <w:ins w:id="455" w:author="Nirmal S." w:date="2024-02-20T12:12:00Z">
                      <w:rPr>
                        <w:rFonts w:ascii="Cambria Math" w:hAnsi="Cambria Math" w:cs="Times New Roman"/>
                      </w:rPr>
                      <m:t>t</m:t>
                    </w:ins>
                  </m:r>
                </m:e>
                <m:sup>
                  <m:r>
                    <w:ins w:id="456" w:author="Nirmal S." w:date="2024-02-20T12:12:00Z">
                      <w:rPr>
                        <w:rFonts w:ascii="Cambria Math" w:hAnsi="Cambria Math" w:cs="Times New Roman"/>
                      </w:rPr>
                      <m:t>*</m:t>
                    </w:ins>
                  </m:r>
                </m:sup>
              </m:sSup>
            </m:den>
          </m:f>
          <m:r>
            <w:ins w:id="457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458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459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</m:num>
            <m:den>
              <m:r>
                <w:ins w:id="460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461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46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46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  <m:sup>
                  <m:r>
                    <w:ins w:id="464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</m:den>
          </m:f>
          <m:d>
            <m:dPr>
              <m:ctrlPr>
                <w:ins w:id="465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dPr>
            <m:e>
              <m:sSubSup>
                <m:sSubSupPr>
                  <m:ctrlPr>
                    <w:ins w:id="466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467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468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469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470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sSubSup>
                <m:sSubSupPr>
                  <m:ctrlPr>
                    <w:ins w:id="471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472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473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474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  <m:sup>
                  <m:r>
                    <w:ins w:id="475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ctrlPr>
                <w:ins w:id="476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e>
          </m:d>
          <m:r>
            <w:ins w:id="477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=-</m:t>
            </w:ins>
          </m:r>
          <m:f>
            <m:fPr>
              <m:ctrlPr>
                <w:ins w:id="478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479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p>
                <m:sSupPr>
                  <m:ctrlPr>
                    <w:ins w:id="480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481" w:author="Nirmal S." w:date="2024-02-20T12:12:00Z">
                      <w:rPr>
                        <w:rFonts w:ascii="Cambria Math" w:eastAsiaTheme="minorEastAsia" w:hAnsi="Cambria Math" w:cs="Times New Roman"/>
                      </w:rPr>
                      <m:t>p</m:t>
                    </w:ins>
                  </m:r>
                </m:e>
                <m:sup>
                  <m:r>
                    <w:ins w:id="48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p>
              <m:ctrlPr>
                <w:ins w:id="483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num>
            <m:den>
              <m:r>
                <w:ins w:id="484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485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48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48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488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</m:den>
          </m:f>
          <m:r>
            <w:ins w:id="489" w:author="Nirmal S." w:date="2024-02-20T12:12:00Z"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490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491" w:author="Nirmal S." w:date="2024-02-20T12:12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492" w:author="Nirmal S." w:date="2024-02-20T12:12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493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fPr>
            <m:num>
              <m:sSup>
                <m:sSupPr>
                  <m:ctrlPr>
                    <w:ins w:id="494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495" w:author="Nirmal S." w:date="2024-02-20T12:12:00Z">
                      <w:rPr>
                        <w:rFonts w:ascii="Cambria Math" w:eastAsiaTheme="minorEastAsia" w:hAnsi="Cambria Math" w:cs="Times New Roman"/>
                      </w:rPr>
                      <m:t>∂</m:t>
                    </w:ins>
                  </m:r>
                </m:e>
                <m:sup>
                  <m:r>
                    <w:ins w:id="49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  <m:sSubSup>
                <m:sSubSupPr>
                  <m:ctrlPr>
                    <w:ins w:id="497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498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499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500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501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ctrlPr>
                <w:ins w:id="502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num>
            <m:den>
              <m:r>
                <w:ins w:id="503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504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505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0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50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r>
                <w:ins w:id="508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509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510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11" w:author="Nirmal S." w:date="2024-02-20T12:12:00Z"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  <m:sup>
                  <m:r>
                    <w:ins w:id="51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</m:den>
          </m:f>
          <m:r>
            <w:ins w:id="513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-</m:t>
            </w:ins>
          </m:r>
          <m:f>
            <m:fPr>
              <m:ctrlPr>
                <w:ins w:id="514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515" w:author="Nirmal S." w:date="2024-02-20T12:12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516" w:author="Nirmal S." w:date="2024-02-20T12:12:00Z">
                  <w:rPr>
                    <w:rFonts w:ascii="Cambria Math" w:eastAsiaTheme="minorEastAsia" w:hAnsi="Cambria Math" w:cs="Times New Roman"/>
                  </w:rPr>
                  <m:t>F</m:t>
                </w:ins>
              </m:r>
              <m:sSup>
                <m:sSupPr>
                  <m:ctrlPr>
                    <w:ins w:id="517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518" w:author="Nirmal S." w:date="2024-02-20T12:12:00Z">
                      <w:rPr>
                        <w:rFonts w:ascii="Cambria Math" w:eastAsiaTheme="minorEastAsia" w:hAnsi="Cambria Math" w:cs="Times New Roman"/>
                      </w:rPr>
                      <m:t>r</m:t>
                    </w:ins>
                  </m:r>
                </m:e>
                <m:sup>
                  <m:r>
                    <w:ins w:id="519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</m:den>
          </m:f>
          <m:acc>
            <m:accPr>
              <m:ctrlPr>
                <w:ins w:id="520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accPr>
            <m:e>
              <m:sSub>
                <m:sSubPr>
                  <m:ctrlPr>
                    <w:ins w:id="521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Pr>
                <m:e>
                  <m:r>
                    <w:ins w:id="522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g</m:t>
                    </w:ins>
                  </m:r>
                </m:e>
                <m:sub>
                  <m:r>
                    <w:ins w:id="523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</m:sSub>
            </m:e>
          </m:acc>
        </m:oMath>
      </m:oMathPara>
    </w:p>
    <w:p w14:paraId="5656B2D4" w14:textId="77777777" w:rsidR="00831345" w:rsidRDefault="00831345" w:rsidP="00831345">
      <w:pPr>
        <w:rPr>
          <w:ins w:id="524" w:author="Nirmal S." w:date="2024-02-20T12:12:00Z"/>
          <w:rFonts w:ascii="Times New Roman" w:hAnsi="Times New Roman" w:cs="Times New Roman"/>
        </w:rPr>
      </w:pPr>
      <w:ins w:id="525" w:author="Nirmal S." w:date="2024-02-20T12:12:00Z">
        <w:r>
          <w:rPr>
            <w:rFonts w:ascii="Times New Roman" w:hAnsi="Times New Roman" w:cs="Times New Roman"/>
          </w:rPr>
          <w:t xml:space="preserve">Considering </w:t>
        </w:r>
        <w:r>
          <w:rPr>
            <w:rFonts w:ascii="Times New Roman" w:hAnsi="Times New Roman" w:cs="Times New Roman"/>
            <w:b/>
            <w:bCs/>
            <w:i/>
            <w:iCs/>
          </w:rPr>
          <w:t>steady state</w:t>
        </w:r>
        <w:r>
          <w:rPr>
            <w:rFonts w:ascii="Times New Roman" w:hAnsi="Times New Roman" w:cs="Times New Roman"/>
          </w:rPr>
          <w:t xml:space="preserve"> and </w:t>
        </w:r>
        <w:r w:rsidRPr="000D43EC">
          <w:rPr>
            <w:rFonts w:ascii="Times New Roman" w:hAnsi="Times New Roman" w:cs="Times New Roman"/>
            <w:b/>
            <w:bCs/>
            <w:i/>
            <w:iCs/>
          </w:rPr>
          <w:t xml:space="preserve">without influence of </w:t>
        </w:r>
        <w:r w:rsidRPr="007E7EBB">
          <w:rPr>
            <w:rFonts w:ascii="Times New Roman" w:hAnsi="Times New Roman" w:cs="Times New Roman"/>
            <w:b/>
            <w:bCs/>
            <w:i/>
            <w:iCs/>
          </w:rPr>
          <w:t>gravity</w:t>
        </w:r>
        <w:r>
          <w:rPr>
            <w:rFonts w:ascii="Times New Roman" w:hAnsi="Times New Roman" w:cs="Times New Roman"/>
          </w:rPr>
          <w:t>, the equation becomes:</w:t>
        </w:r>
      </w:ins>
    </w:p>
    <w:p w14:paraId="32FC8F1D" w14:textId="637437D9" w:rsidR="00831345" w:rsidRPr="004E457C" w:rsidRDefault="00000000" w:rsidP="004E457C">
      <w:pPr>
        <w:ind w:left="1440" w:firstLine="720"/>
        <w:rPr>
          <w:ins w:id="526" w:author="Nirmal S." w:date="2024-02-20T12:12:00Z"/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f>
            <m:fPr>
              <m:ctrlPr>
                <w:ins w:id="527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528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</m:num>
            <m:den>
              <m:r>
                <w:ins w:id="529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530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531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3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  <m:sup>
                  <m:r>
                    <w:ins w:id="53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</m:den>
          </m:f>
          <m:d>
            <m:dPr>
              <m:ctrlPr>
                <w:ins w:id="534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dPr>
            <m:e>
              <m:sSubSup>
                <m:sSubSupPr>
                  <m:ctrlPr>
                    <w:ins w:id="535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536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537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538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539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sSubSup>
                <m:sSubSupPr>
                  <m:ctrlPr>
                    <w:ins w:id="540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541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542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543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  <m:sup>
                  <m:r>
                    <w:ins w:id="544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ctrlPr>
                <w:ins w:id="545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e>
          </m:d>
          <m:r>
            <w:ins w:id="546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=-</m:t>
            </w:ins>
          </m:r>
          <m:f>
            <m:fPr>
              <m:ctrlPr>
                <w:ins w:id="547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548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p>
                <m:sSupPr>
                  <m:ctrlPr>
                    <w:ins w:id="549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550" w:author="Nirmal S." w:date="2024-02-20T12:12:00Z">
                      <w:rPr>
                        <w:rFonts w:ascii="Cambria Math" w:eastAsiaTheme="minorEastAsia" w:hAnsi="Cambria Math" w:cs="Times New Roman"/>
                      </w:rPr>
                      <m:t>p</m:t>
                    </w:ins>
                  </m:r>
                </m:e>
                <m:sup>
                  <m:r>
                    <w:ins w:id="551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p>
              <m:ctrlPr>
                <w:ins w:id="552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num>
            <m:den>
              <m:r>
                <w:ins w:id="553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554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555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5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55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</m:den>
          </m:f>
          <m:r>
            <w:ins w:id="558" w:author="Nirmal S." w:date="2024-02-20T12:12:00Z"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559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560" w:author="Nirmal S." w:date="2024-02-20T12:12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561" w:author="Nirmal S." w:date="2024-02-20T12:12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562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fPr>
            <m:num>
              <m:sSup>
                <m:sSupPr>
                  <m:ctrlPr>
                    <w:ins w:id="563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564" w:author="Nirmal S." w:date="2024-02-20T12:12:00Z">
                      <w:rPr>
                        <w:rFonts w:ascii="Cambria Math" w:eastAsiaTheme="minorEastAsia" w:hAnsi="Cambria Math" w:cs="Times New Roman"/>
                      </w:rPr>
                      <m:t>∂</m:t>
                    </w:ins>
                  </m:r>
                </m:e>
                <m:sup>
                  <m:r>
                    <w:ins w:id="565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  <m:sSubSup>
                <m:sSubSupPr>
                  <m:ctrlPr>
                    <w:ins w:id="566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SubSupPr>
                <m:e>
                  <m:r>
                    <w:ins w:id="567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  <m:ctrlPr>
                    <w:ins w:id="568" w:author="Nirmal S." w:date="2024-02-20T12:12:00Z"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w:ins>
                  </m:ctrlPr>
                </m:e>
                <m:sub>
                  <m:r>
                    <w:ins w:id="569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570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ctrlPr>
                <w:ins w:id="571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num>
            <m:den>
              <m:r>
                <w:ins w:id="572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573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574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75" w:author="Nirmal S." w:date="2024-02-20T12:12:00Z"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  <m:sup>
                  <m:r>
                    <w:ins w:id="57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  <m:r>
                <w:ins w:id="577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Sup>
                <m:sSubSupPr>
                  <m:ctrlPr>
                    <w:ins w:id="578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bSupPr>
                <m:e>
                  <m:r>
                    <w:ins w:id="579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80" w:author="Nirmal S." w:date="2024-02-20T12:12:00Z"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  <m:sup>
                  <m:r>
                    <w:ins w:id="581" w:author="Nirmal S." w:date="2024-02-20T12:12:00Z">
                      <w:rPr>
                        <w:rFonts w:ascii="Cambria Math" w:eastAsiaTheme="minorEastAsia" w:hAnsi="Cambria Math" w:cs="Times New Roman"/>
                      </w:rPr>
                      <m:t>*</m:t>
                    </w:ins>
                  </m:r>
                </m:sup>
              </m:sSubSup>
            </m:den>
          </m:f>
        </m:oMath>
      </m:oMathPara>
    </w:p>
    <w:p w14:paraId="1E0B071B" w14:textId="77777777" w:rsidR="00831345" w:rsidRDefault="00831345" w:rsidP="00831345">
      <w:pPr>
        <w:rPr>
          <w:ins w:id="582" w:author="Nirmal S." w:date="2024-02-20T12:12:00Z"/>
          <w:rFonts w:ascii="Times New Roman" w:eastAsiaTheme="minorEastAsia" w:hAnsi="Times New Roman" w:cs="Times New Roman"/>
        </w:rPr>
      </w:pPr>
      <w:ins w:id="583" w:author="Nirmal S." w:date="2024-02-20T12:12:00Z">
        <w:r>
          <w:rPr>
            <w:rFonts w:ascii="Times New Roman" w:hAnsi="Times New Roman" w:cs="Times New Roman"/>
          </w:rPr>
          <w:t xml:space="preserve">For </w:t>
        </w:r>
        <w:r w:rsidRPr="000D43EC">
          <w:rPr>
            <w:rFonts w:ascii="Times New Roman" w:hAnsi="Times New Roman" w:cs="Times New Roman"/>
            <w:b/>
            <w:bCs/>
          </w:rPr>
          <w:t>simplicity</w:t>
        </w:r>
        <w:r>
          <w:rPr>
            <w:rFonts w:ascii="Times New Roman" w:hAnsi="Times New Roman" w:cs="Times New Roman"/>
          </w:rPr>
          <w:t xml:space="preserve">, let us rewrite </w:t>
        </w:r>
      </w:ins>
      <m:oMath>
        <m:sSup>
          <m:sSupPr>
            <m:ctrlPr>
              <w:ins w:id="584" w:author="Nirmal S." w:date="2024-02-20T12:12:00Z">
                <w:rPr>
                  <w:rFonts w:ascii="Cambria Math" w:hAnsi="Cambria Math" w:cs="Times New Roman"/>
                  <w:b/>
                  <w:bCs/>
                  <w:i/>
                </w:rPr>
              </w:ins>
            </m:ctrlPr>
          </m:sSupPr>
          <m:e>
            <m:d>
              <m:dPr>
                <m:begChr m:val="["/>
                <m:endChr m:val="]"/>
                <m:ctrlPr>
                  <w:ins w:id="585" w:author="Nirmal S." w:date="2024-02-20T12:12:00Z">
                    <w:rPr>
                      <w:rFonts w:ascii="Cambria Math" w:hAnsi="Cambria Math" w:cs="Times New Roman"/>
                      <w:b/>
                      <w:bCs/>
                      <w:i/>
                    </w:rPr>
                  </w:ins>
                </m:ctrlPr>
              </m:dPr>
              <m:e>
                <m:r>
                  <w:ins w:id="586" w:author="Nirmal S." w:date="2024-02-20T12:12:00Z"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 </m:t>
                  </w:ins>
                </m:r>
              </m:e>
            </m:d>
          </m:e>
          <m:sup>
            <m:r>
              <w:ins w:id="587" w:author="Nirmal S." w:date="2024-02-20T12:12:00Z">
                <m:rPr>
                  <m:sty m:val="bi"/>
                </m:rPr>
                <w:rPr>
                  <w:rFonts w:ascii="Cambria Math" w:hAnsi="Cambria Math" w:cs="Times New Roman"/>
                </w:rPr>
                <m:t>*</m:t>
              </w:ins>
            </m:r>
          </m:sup>
        </m:sSup>
        <m:r>
          <w:ins w:id="588" w:author="Nirmal S." w:date="2024-02-20T12:12:00Z">
            <m:rPr>
              <m:sty m:val="bi"/>
            </m:rPr>
            <w:rPr>
              <w:rFonts w:ascii="Cambria Math" w:hAnsi="Cambria Math" w:cs="Times New Roman"/>
            </w:rPr>
            <m:t xml:space="preserve"> </m:t>
          </w:ins>
        </m:r>
        <m:r>
          <w:ins w:id="589" w:author="Nirmal S." w:date="2024-02-20T12:12:00Z">
            <m:rPr>
              <m:nor/>
            </m:rPr>
            <w:rPr>
              <w:rFonts w:ascii="Cambria Math" w:hAnsi="Cambria Math" w:cs="Times New Roman"/>
            </w:rPr>
            <m:t>as</m:t>
          </w:ins>
        </m:r>
        <m:r>
          <w:ins w:id="590" w:author="Nirmal S." w:date="2024-02-20T12:12:00Z">
            <m:rPr>
              <m:sty m:val="bi"/>
            </m:rPr>
            <w:rPr>
              <w:rFonts w:ascii="Cambria Math" w:hAnsi="Cambria Math" w:cs="Times New Roman"/>
            </w:rPr>
            <m:t xml:space="preserve"> [ ]</m:t>
          </w:ins>
        </m:r>
      </m:oMath>
      <w:ins w:id="591" w:author="Nirmal S." w:date="2024-02-20T12:12:00Z">
        <w:r>
          <w:rPr>
            <w:rFonts w:ascii="Times New Roman" w:eastAsiaTheme="minorEastAsia" w:hAnsi="Times New Roman" w:cs="Times New Roman"/>
          </w:rPr>
          <w:t xml:space="preserve"> making the above equation as:</w:t>
        </w:r>
      </w:ins>
    </w:p>
    <w:p w14:paraId="62ADA96B" w14:textId="4B7BCFA9" w:rsidR="00831345" w:rsidRPr="00FC5EC3" w:rsidRDefault="00000000" w:rsidP="00FC5EC3">
      <w:pPr>
        <w:ind w:left="1440" w:firstLine="720"/>
        <w:rPr>
          <w:ins w:id="592" w:author="Nirmal S." w:date="2024-02-20T12:12:00Z"/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f>
            <m:fPr>
              <m:ctrlPr>
                <w:ins w:id="593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594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</m:num>
            <m:den>
              <m:r>
                <w:ins w:id="595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>
                <m:sSubPr>
                  <m:ctrlPr>
                    <w:ins w:id="596" w:author="Nirmal S." w:date="2024-02-20T12:12:00Z">
                      <w:rPr>
                        <w:rFonts w:ascii="Cambria Math" w:hAnsi="Cambria Math" w:cs="Times New Roman"/>
                        <w:i/>
                        <w:iCs/>
                      </w:rPr>
                    </w:ins>
                  </m:ctrlPr>
                </m:sSubPr>
                <m:e>
                  <m:r>
                    <w:ins w:id="59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598" w:author="Nirmal S." w:date="2024-02-20T12:12:00Z"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</m:sSub>
            </m:den>
          </m:f>
          <m:d>
            <m:dPr>
              <m:ctrlPr>
                <w:ins w:id="599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dPr>
            <m:e>
              <m:sSub>
                <m:sSubPr>
                  <m:ctrlPr>
                    <w:ins w:id="600" w:author="Nirmal S." w:date="2024-02-20T12:12:00Z"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w:ins>
                  </m:ctrlPr>
                </m:sSubPr>
                <m:e>
                  <m:r>
                    <w:ins w:id="601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</m:e>
                <m:sub>
                  <m:r>
                    <w:ins w:id="602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  <m:ctrlPr>
                    <w:ins w:id="603" w:author="Nirmal S." w:date="2024-02-20T12:12:00Z"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ub>
              </m:sSub>
              <m:sSub>
                <m:sSubPr>
                  <m:ctrlPr>
                    <w:ins w:id="604" w:author="Nirmal S." w:date="2024-02-20T12:12:00Z"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w:ins>
                  </m:ctrlPr>
                </m:sSubPr>
                <m:e>
                  <m:r>
                    <w:ins w:id="605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</m:e>
                <m:sub>
                  <m:r>
                    <w:ins w:id="606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  <m:ctrlPr>
                    <w:ins w:id="607" w:author="Nirmal S." w:date="2024-02-20T12:12:00Z"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ub>
              </m:sSub>
              <m:ctrlPr>
                <w:ins w:id="608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e>
          </m:d>
          <m:r>
            <w:ins w:id="609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=-</m:t>
            </w:ins>
          </m:r>
          <m:f>
            <m:fPr>
              <m:ctrlPr>
                <w:ins w:id="610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611" w:author="Nirmal S." w:date="2024-02-20T12:12:00Z">
                  <w:rPr>
                    <w:rFonts w:ascii="Cambria Math" w:eastAsiaTheme="minorEastAsia" w:hAnsi="Cambria Math" w:cs="Times New Roman"/>
                  </w:rPr>
                  <m:t>∂p</m:t>
                </w:ins>
              </m:r>
              <m:ctrlPr>
                <w:ins w:id="612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num>
            <m:den>
              <m:r>
                <w:ins w:id="613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>
                <m:sSubPr>
                  <m:ctrlPr>
                    <w:ins w:id="614" w:author="Nirmal S." w:date="2024-02-20T12:12:00Z">
                      <w:rPr>
                        <w:rFonts w:ascii="Cambria Math" w:hAnsi="Cambria Math" w:cs="Times New Roman"/>
                        <w:i/>
                        <w:iCs/>
                      </w:rPr>
                    </w:ins>
                  </m:ctrlPr>
                </m:sSubPr>
                <m:e>
                  <m:r>
                    <w:ins w:id="615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61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</m:sSub>
            </m:den>
          </m:f>
          <m:r>
            <w:ins w:id="617" w:author="Nirmal S." w:date="2024-02-20T12:12:00Z"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618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fPr>
            <m:num>
              <m:r>
                <w:ins w:id="619" w:author="Nirmal S." w:date="2024-02-20T12:12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620" w:author="Nirmal S." w:date="2024-02-20T12:12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621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fPr>
            <m:num>
              <m:sSup>
                <m:sSupPr>
                  <m:ctrlPr>
                    <w:ins w:id="622" w:author="Nirmal S." w:date="2024-02-20T12:12:00Z"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w:ins>
                  </m:ctrlPr>
                </m:sSupPr>
                <m:e>
                  <m:r>
                    <w:ins w:id="62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∂</m:t>
                    </w:ins>
                  </m:r>
                </m:e>
                <m:sup>
                  <m:r>
                    <w:ins w:id="624" w:author="Nirmal S." w:date="2024-02-20T12:12:00Z"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  <m:sSub>
                <m:sSubPr>
                  <m:ctrlPr>
                    <w:ins w:id="625" w:author="Nirmal S." w:date="2024-02-20T12:12:00Z"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w:ins>
                  </m:ctrlPr>
                </m:sSubPr>
                <m:e>
                  <m:r>
                    <w:ins w:id="626" w:author="Nirmal S." w:date="2024-02-20T12:12:00Z"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  <m:t>u</m:t>
                    </w:ins>
                  </m:r>
                </m:e>
                <m:sub>
                  <m:r>
                    <w:ins w:id="627" w:author="Nirmal S." w:date="2024-02-20T12:12:00Z"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  <m:ctrlPr>
                    <w:ins w:id="628" w:author="Nirmal S." w:date="2024-02-20T12:12:00Z"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</w:rPr>
                    </w:ins>
                  </m:ctrlPr>
                </m:sub>
              </m:sSub>
              <m:ctrlPr>
                <w:ins w:id="629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num>
            <m:den>
              <m:r>
                <w:ins w:id="630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>
                <m:sSubPr>
                  <m:ctrlPr>
                    <w:ins w:id="631" w:author="Nirmal S." w:date="2024-02-20T12:12:00Z">
                      <w:rPr>
                        <w:rFonts w:ascii="Cambria Math" w:hAnsi="Cambria Math" w:cs="Times New Roman"/>
                        <w:i/>
                        <w:iCs/>
                      </w:rPr>
                    </w:ins>
                  </m:ctrlPr>
                </m:sSubPr>
                <m:e>
                  <m:r>
                    <w:ins w:id="632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633" w:author="Nirmal S." w:date="2024-02-20T12:12:00Z">
                      <w:rPr>
                        <w:rFonts w:ascii="Cambria Math" w:eastAsiaTheme="minorEastAsia" w:hAnsi="Cambria Math" w:cs="Times New Roman"/>
                      </w:rPr>
                      <m:t>i</m:t>
                    </w:ins>
                  </m:r>
                </m:sub>
              </m:sSub>
              <m:r>
                <w:ins w:id="634" w:author="Nirmal S." w:date="2024-02-20T12:12:00Z">
                  <w:rPr>
                    <w:rFonts w:ascii="Cambria Math" w:eastAsiaTheme="minorEastAsia" w:hAnsi="Cambria Math" w:cs="Times New Roman"/>
                  </w:rPr>
                  <m:t>∂</m:t>
                </w:ins>
              </m:r>
              <m:sSub>
                <m:sSubPr>
                  <m:ctrlPr>
                    <w:ins w:id="635" w:author="Nirmal S." w:date="2024-02-20T12:12:00Z">
                      <w:rPr>
                        <w:rFonts w:ascii="Cambria Math" w:hAnsi="Cambria Math" w:cs="Times New Roman"/>
                        <w:i/>
                        <w:iCs/>
                      </w:rPr>
                    </w:ins>
                  </m:ctrlPr>
                </m:sSubPr>
                <m:e>
                  <m:r>
                    <w:ins w:id="636" w:author="Nirmal S." w:date="2024-02-20T12:12:00Z">
                      <w:rPr>
                        <w:rFonts w:ascii="Cambria Math" w:eastAsiaTheme="minorEastAsia" w:hAnsi="Cambria Math" w:cs="Times New Roman"/>
                      </w:rPr>
                      <m:t>x</m:t>
                    </w:ins>
                  </m:r>
                </m:e>
                <m:sub>
                  <m:r>
                    <w:ins w:id="637" w:author="Nirmal S." w:date="2024-02-20T12:12:00Z">
                      <w:rPr>
                        <w:rFonts w:ascii="Cambria Math" w:eastAsiaTheme="minorEastAsia" w:hAnsi="Cambria Math" w:cs="Times New Roman"/>
                      </w:rPr>
                      <m:t>j</m:t>
                    </w:ins>
                  </m:r>
                </m:sub>
              </m:sSub>
            </m:den>
          </m:f>
        </m:oMath>
      </m:oMathPara>
    </w:p>
    <w:p w14:paraId="3B49648F" w14:textId="77777777" w:rsidR="00831345" w:rsidRDefault="00831345" w:rsidP="00831345">
      <w:pPr>
        <w:rPr>
          <w:ins w:id="638" w:author="Nirmal S." w:date="2024-02-20T12:12:00Z"/>
          <w:rFonts w:ascii="Times New Roman" w:hAnsi="Times New Roman" w:cs="Times New Roman"/>
        </w:rPr>
      </w:pPr>
      <w:ins w:id="639" w:author="Nirmal S." w:date="2024-02-20T12:12:00Z">
        <w:r>
          <w:rPr>
            <w:rFonts w:ascii="Times New Roman" w:hAnsi="Times New Roman" w:cs="Times New Roman"/>
          </w:rPr>
          <w:t>For the finite volume we consider, the above equation can be integrated as</w:t>
        </w:r>
      </w:ins>
    </w:p>
    <w:p w14:paraId="17788A19" w14:textId="169B54F9" w:rsidR="002141DE" w:rsidRPr="00FC5EC3" w:rsidRDefault="00000000" w:rsidP="00FC5EC3">
      <w:pPr>
        <w:ind w:left="1440" w:firstLine="720"/>
        <w:rPr>
          <w:ins w:id="640" w:author="Nirmal S." w:date="2024-03-12T13:05:00Z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∭"/>
              <m:limLoc m:val="undOvr"/>
              <m:supHide m:val="1"/>
              <m:ctrlPr>
                <w:ins w:id="641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naryPr>
            <m:sub>
              <m:r>
                <w:ins w:id="642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w:ins>
              </m:r>
            </m:sub>
            <m:sup/>
            <m:e>
              <m:r>
                <w:ins w:id="643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∇</m:t>
                </w:ins>
              </m:r>
              <m:r>
                <w:ins w:id="644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∙</m:t>
                </w:ins>
              </m:r>
              <m:r>
                <w:ins w:id="645" w:author="Nirmal S." w:date="2024-02-20T12:12:00Z">
                  <m:rPr>
                    <m:nor/>
                  </m:r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  <m:t>uu</m:t>
                </w:ins>
              </m:r>
            </m:e>
          </m:nary>
          <m:r>
            <w:ins w:id="646" w:author="Nirmal S." w:date="2024-02-20T12:12:00Z">
              <w:rPr>
                <w:rFonts w:ascii="Cambria Math" w:eastAsiaTheme="minorEastAsia" w:hAnsi="Cambria Math" w:cs="Times New Roman"/>
              </w:rPr>
              <m:t>dV</m:t>
            </w:ins>
          </m:r>
          <m:r>
            <w:ins w:id="647" w:author="Nirmal S." w:date="2024-02-20T12:12:00Z">
              <m:rPr>
                <m:sty m:val="bi"/>
              </m:rPr>
              <w:rPr>
                <w:rFonts w:ascii="Cambria Math" w:eastAsiaTheme="minorEastAsia" w:hAnsi="Cambria Math" w:cs="Times New Roman"/>
              </w:rPr>
              <m:t>=-</m:t>
            </w:ins>
          </m:r>
          <m:nary>
            <m:naryPr>
              <m:chr m:val="∭"/>
              <m:limLoc m:val="undOvr"/>
              <m:supHide m:val="1"/>
              <m:ctrlPr>
                <w:ins w:id="648" w:author="Nirmal S." w:date="2024-02-20T12:12:00Z"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w:ins>
              </m:ctrlPr>
            </m:naryPr>
            <m:sub>
              <m:r>
                <w:ins w:id="649" w:author="Nirmal S." w:date="2024-02-20T12:12:00Z"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</m:t>
                </w:ins>
              </m:r>
            </m:sub>
            <m:sup/>
            <m:e>
              <m:r>
                <w:ins w:id="650" w:author="Nirmal S." w:date="2024-02-20T12:12:00Z"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∇</m:t>
                </w:ins>
              </m:r>
              <m:r>
                <w:ins w:id="651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e>
          </m:nary>
          <m:r>
            <w:ins w:id="652" w:author="Nirmal S." w:date="2024-02-20T12:12:00Z">
              <w:rPr>
                <w:rFonts w:ascii="Cambria Math" w:eastAsiaTheme="minorEastAsia" w:hAnsi="Cambria Math" w:cs="Times New Roman"/>
              </w:rPr>
              <m:t>dV</m:t>
            </w:ins>
          </m:r>
          <m:r>
            <w:ins w:id="653" w:author="Nirmal S." w:date="2024-02-20T12:12:00Z">
              <m:rPr>
                <m:sty m:val="p"/>
              </m:rPr>
              <w:rPr>
                <w:rFonts w:ascii="Cambria Math" w:eastAsiaTheme="minorEastAsia" w:hAnsi="Cambria Math" w:cs="Times New Roman"/>
              </w:rPr>
              <m:t>+</m:t>
            </w:ins>
          </m:r>
          <m:f>
            <m:fPr>
              <m:ctrlPr>
                <w:ins w:id="654" w:author="Nirmal S." w:date="2024-02-20T12:12:00Z">
                  <w:rPr>
                    <w:rFonts w:ascii="Cambria Math" w:eastAsiaTheme="minorEastAsia" w:hAnsi="Cambria Math" w:cs="Times New Roman"/>
                    <w:iCs/>
                  </w:rPr>
                </w:ins>
              </m:ctrlPr>
            </m:fPr>
            <m:num>
              <m:r>
                <w:ins w:id="655" w:author="Nirmal S." w:date="2024-02-20T12:12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656" w:author="Nirmal S." w:date="2024-02-20T12:12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nary>
            <m:naryPr>
              <m:chr m:val="∭"/>
              <m:limLoc m:val="undOvr"/>
              <m:supHide m:val="1"/>
              <m:ctrlPr>
                <w:ins w:id="657" w:author="Nirmal S." w:date="2024-02-20T12:12:00Z">
                  <w:rPr>
                    <w:rFonts w:ascii="Cambria Math" w:eastAsiaTheme="minorEastAsia" w:hAnsi="Cambria Math" w:cs="Times New Roman"/>
                    <w:i/>
                    <w:iCs/>
                  </w:rPr>
                </w:ins>
              </m:ctrlPr>
            </m:naryPr>
            <m:sub>
              <m:r>
                <w:ins w:id="658" w:author="Nirmal S." w:date="2024-02-20T12:12:00Z">
                  <w:rPr>
                    <w:rFonts w:ascii="Cambria Math" w:eastAsiaTheme="minorEastAsia" w:hAnsi="Cambria Math" w:cs="Times New Roman"/>
                  </w:rPr>
                  <m:t>V</m:t>
                </w:ins>
              </m:r>
            </m:sub>
            <m:sup/>
            <m:e>
              <m:sSup>
                <m:sSupPr>
                  <m:ctrlPr>
                    <w:ins w:id="659" w:author="Nirmal S." w:date="2024-02-20T12:12:00Z">
                      <w:rPr>
                        <w:rFonts w:ascii="Cambria Math" w:eastAsiaTheme="minorEastAsia" w:hAnsi="Cambria Math" w:cs="Times New Roman"/>
                        <w:iCs/>
                      </w:rPr>
                    </w:ins>
                  </m:ctrlPr>
                </m:sSupPr>
                <m:e>
                  <m:r>
                    <w:ins w:id="660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∇</m:t>
                    </w:ins>
                  </m:r>
                </m:e>
                <m:sup>
                  <m:r>
                    <w:ins w:id="661" w:author="Nirmal S." w:date="2024-02-20T12:12:00Z"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w:ins>
                  </m:r>
                </m:sup>
              </m:sSup>
              <m:r>
                <w:ins w:id="662" w:author="Nirmal S." w:date="2024-02-20T12:12:00Z">
                  <m:rPr>
                    <m:nor/>
                  </m:r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  <m:t>u</m:t>
                </w:ins>
              </m:r>
            </m:e>
          </m:nary>
          <m:r>
            <w:ins w:id="663" w:author="Nirmal S." w:date="2024-02-20T12:12:00Z">
              <w:rPr>
                <w:rFonts w:ascii="Cambria Math" w:eastAsiaTheme="minorEastAsia" w:hAnsi="Cambria Math" w:cs="Times New Roman"/>
              </w:rPr>
              <m:t>dV</m:t>
            </w:ins>
          </m:r>
        </m:oMath>
      </m:oMathPara>
    </w:p>
    <w:p w14:paraId="6585BF40" w14:textId="50E5529B" w:rsidR="00340F0E" w:rsidRPr="00340F0E" w:rsidRDefault="00C863CD">
      <w:pPr>
        <w:rPr>
          <w:ins w:id="664" w:author="Nirmal S." w:date="2024-02-20T12:12:00Z"/>
          <w:rFonts w:ascii="Times New Roman" w:eastAsiaTheme="minorEastAsia" w:hAnsi="Times New Roman" w:cs="Times New Roman"/>
          <w:b/>
          <w:bCs/>
          <w:i/>
          <w:rPrChange w:id="665" w:author="Nirmal S." w:date="2024-03-12T13:05:00Z">
            <w:rPr>
              <w:ins w:id="666" w:author="Nirmal S." w:date="2024-02-20T12:12:00Z"/>
              <w:rFonts w:ascii="Times New Roman" w:eastAsiaTheme="minorEastAsia" w:hAnsi="Times New Roman" w:cs="Times New Roman"/>
              <w:iCs/>
            </w:rPr>
          </w:rPrChange>
        </w:rPr>
        <w:pPrChange w:id="667" w:author="Nirmal S." w:date="2024-03-12T12:52:00Z">
          <w:pPr>
            <w:ind w:left="1440" w:firstLine="720"/>
          </w:pPr>
        </w:pPrChange>
      </w:pPr>
      <w:r w:rsidRPr="00FC5EC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945518" wp14:editId="675F802F">
            <wp:simplePos x="0" y="0"/>
            <wp:positionH relativeFrom="column">
              <wp:posOffset>4003158</wp:posOffset>
            </wp:positionH>
            <wp:positionV relativeFrom="paragraph">
              <wp:posOffset>4445</wp:posOffset>
            </wp:positionV>
            <wp:extent cx="2369011" cy="1040028"/>
            <wp:effectExtent l="0" t="0" r="0" b="0"/>
            <wp:wrapNone/>
            <wp:docPr id="3586773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2" b="21001"/>
                    <a:stretch/>
                  </pic:blipFill>
                  <pic:spPr bwMode="auto">
                    <a:xfrm>
                      <a:off x="0" y="0"/>
                      <a:ext cx="2369011" cy="10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668" w:author="Nirmal S." w:date="2024-03-12T13:05:00Z">
        <w:r w:rsidR="00340F0E">
          <w:rPr>
            <w:rFonts w:ascii="Times New Roman" w:eastAsiaTheme="minorEastAsia" w:hAnsi="Times New Roman" w:cs="Times New Roman"/>
            <w:b/>
            <w:bCs/>
            <w:i/>
          </w:rPr>
          <w:t xml:space="preserve">X-Momentum </w:t>
        </w:r>
      </w:ins>
      <w:ins w:id="669" w:author="Nirmal S." w:date="2024-03-12T13:06:00Z">
        <w:r w:rsidR="00340F0E">
          <w:rPr>
            <w:rFonts w:ascii="Times New Roman" w:eastAsiaTheme="minorEastAsia" w:hAnsi="Times New Roman" w:cs="Times New Roman"/>
            <w:b/>
            <w:bCs/>
            <w:i/>
          </w:rPr>
          <w:t>Equation in 2D</w:t>
        </w:r>
      </w:ins>
      <w:r w:rsidR="00E45021">
        <w:rPr>
          <w:rFonts w:ascii="Times New Roman" w:eastAsiaTheme="minorEastAsia" w:hAnsi="Times New Roman" w:cs="Times New Roman"/>
          <w:b/>
          <w:bCs/>
          <w:i/>
        </w:rPr>
        <w:t xml:space="preserve"> for u-control volume</w:t>
      </w:r>
      <w:ins w:id="670" w:author="Nirmal S." w:date="2024-03-12T13:06:00Z">
        <w:r w:rsidR="00340F0E">
          <w:rPr>
            <w:rFonts w:ascii="Times New Roman" w:eastAsiaTheme="minorEastAsia" w:hAnsi="Times New Roman" w:cs="Times New Roman"/>
            <w:b/>
            <w:bCs/>
            <w:i/>
          </w:rPr>
          <w:t>:</w:t>
        </w:r>
      </w:ins>
    </w:p>
    <w:p w14:paraId="03ADCE2B" w14:textId="49AEC5C1" w:rsidR="002141DE" w:rsidRDefault="002141DE" w:rsidP="002141DE">
      <w:pPr>
        <w:rPr>
          <w:ins w:id="671" w:author="Nirmal S." w:date="2024-03-12T12:53:00Z"/>
          <w:rFonts w:ascii="Times New Roman" w:hAnsi="Times New Roman" w:cs="Times New Roman"/>
        </w:rPr>
      </w:pPr>
      <w:ins w:id="672" w:author="Nirmal S." w:date="2024-03-12T12:50:00Z">
        <w:r>
          <w:rPr>
            <w:rFonts w:ascii="Times New Roman" w:hAnsi="Times New Roman" w:cs="Times New Roman"/>
          </w:rPr>
          <w:t>Integratin</w:t>
        </w:r>
      </w:ins>
      <w:ins w:id="673" w:author="Nirmal S." w:date="2024-03-12T12:51:00Z">
        <w:r>
          <w:rPr>
            <w:rFonts w:ascii="Times New Roman" w:hAnsi="Times New Roman" w:cs="Times New Roman"/>
          </w:rPr>
          <w:t>g each term,</w:t>
        </w:r>
      </w:ins>
      <w:r w:rsidR="00FC5EC3" w:rsidRPr="00FC5EC3">
        <w:rPr>
          <w:rFonts w:ascii="Times New Roman" w:hAnsi="Times New Roman" w:cs="Times New Roman"/>
        </w:rPr>
        <w:t xml:space="preserve"> </w:t>
      </w:r>
    </w:p>
    <w:p w14:paraId="69585F3B" w14:textId="4BE3F93A" w:rsidR="002141DE" w:rsidRPr="002141DE" w:rsidRDefault="00000000" w:rsidP="002141DE">
      <w:pPr>
        <w:ind w:left="1440" w:firstLine="720"/>
        <w:rPr>
          <w:ins w:id="674" w:author="Nirmal S." w:date="2024-03-12T12:59:00Z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ins w:id="675" w:author="Nirmal S." w:date="2024-03-12T12:51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676" w:author="Nirmal S." w:date="2024-03-12T12:51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677" w:author="Nirmal S." w:date="2024-03-12T12:51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678" w:author="Nirmal S." w:date="2024-03-12T12:51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679" w:author="Nirmal S." w:date="2024-03-12T12:51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680" w:author="Nirmal S." w:date="2024-03-12T12:51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r>
                    <w:ins w:id="681" w:author="Nirmal S." w:date="2024-03-12T12:51:00Z">
                      <w:rPr>
                        <w:rFonts w:ascii="Cambria Math" w:hAnsi="Cambria Math" w:cs="Times New Roman"/>
                      </w:rPr>
                      <m:t>u</m:t>
                    </w:ins>
                  </m:r>
                  <m:f>
                    <m:fPr>
                      <m:ctrlPr>
                        <w:ins w:id="682" w:author="Nirmal S." w:date="2024-03-12T12:51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683" w:author="Nirmal S." w:date="2024-03-12T12:51:00Z">
                          <w:rPr>
                            <w:rFonts w:ascii="Cambria Math" w:hAnsi="Cambria Math" w:cs="Times New Roman"/>
                          </w:rPr>
                          <m:t>∂u</m:t>
                        </w:ins>
                      </m:r>
                    </m:num>
                    <m:den>
                      <m:r>
                        <w:ins w:id="684" w:author="Nirmal S." w:date="2024-03-12T12:51:00Z">
                          <w:rPr>
                            <w:rFonts w:ascii="Cambria Math" w:hAnsi="Cambria Math" w:cs="Times New Roman"/>
                          </w:rPr>
                          <m:t>∂x</m:t>
                        </w:ins>
                      </m:r>
                    </m:den>
                  </m:f>
                  <m:r>
                    <w:ins w:id="685" w:author="Nirmal S." w:date="2024-03-12T12:53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686" w:author="Nirmal S." w:date="2024-03-12T12:53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687" w:author="Nirmal S." w:date="2024-03-12T12:53:00Z">
              <w:rPr>
                <w:rFonts w:ascii="Cambria Math" w:hAnsi="Cambria Math" w:cs="Times New Roman"/>
              </w:rPr>
              <m:t>=</m:t>
            </w:ins>
          </m:r>
          <m:sSub>
            <m:sSubPr>
              <m:ctrlPr>
                <w:ins w:id="688" w:author="Nirmal S." w:date="2024-03-12T12:53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689" w:author="Nirmal S." w:date="2024-03-12T12:53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690" w:author="Nirmal S." w:date="2024-03-12T12:53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sSub>
            <m:sSubPr>
              <m:ctrlPr>
                <w:ins w:id="691" w:author="Nirmal S." w:date="2024-03-12T12:53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692" w:author="Nirmal S." w:date="2024-03-12T12:53:00Z">
                  <w:rPr>
                    <w:rFonts w:ascii="Cambria Math" w:hAnsi="Cambria Math" w:cs="Times New Roman"/>
                  </w:rPr>
                  <m:t>u</m:t>
                </w:ins>
              </m:r>
            </m:e>
            <m:sub>
              <m:r>
                <w:ins w:id="693" w:author="Nirmal S." w:date="2024-03-12T12:53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694" w:author="Nirmal S." w:date="2024-03-12T12:53:00Z">
              <w:rPr>
                <w:rFonts w:ascii="Cambria Math" w:hAnsi="Cambria Math" w:cs="Times New Roman"/>
              </w:rPr>
              <m:t>-</m:t>
            </w:ins>
          </m:r>
          <m:sSub>
            <m:sSubPr>
              <m:ctrlPr>
                <w:ins w:id="695" w:author="Nirmal S." w:date="2024-03-12T12:53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696" w:author="Nirmal S." w:date="2024-03-12T12:53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697" w:author="Nirmal S." w:date="2024-03-12T12:53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sSub>
            <m:sSubPr>
              <m:ctrlPr>
                <w:ins w:id="698" w:author="Nirmal S." w:date="2024-03-12T12:53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699" w:author="Nirmal S." w:date="2024-03-12T12:53:00Z">
                  <w:rPr>
                    <w:rFonts w:ascii="Cambria Math" w:hAnsi="Cambria Math" w:cs="Times New Roman"/>
                  </w:rPr>
                  <m:t>u</m:t>
                </w:ins>
              </m:r>
            </m:e>
            <m:sub>
              <m:r>
                <w:ins w:id="700" w:author="Nirmal S." w:date="2024-03-12T12:53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r>
            <w:ins w:id="701" w:author="Nirmal S." w:date="2024-03-12T12:53:00Z">
              <m:rPr>
                <m:sty m:val="p"/>
              </m:rPr>
              <w:rPr>
                <w:rFonts w:ascii="Times New Roman" w:eastAsiaTheme="minorEastAsia" w:hAnsi="Times New Roman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702" w:author="Nirmal S." w:date="2024-03-12T12:5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703" w:author="Nirmal S." w:date="2024-03-12T12:5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704" w:author="Nirmal S." w:date="2024-03-12T12:5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705" w:author="Nirmal S." w:date="2024-03-12T12:5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706" w:author="Nirmal S." w:date="2024-03-12T12:5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707" w:author="Nirmal S." w:date="2024-03-12T12:5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r>
                    <w:ins w:id="708" w:author="Nirmal S." w:date="2024-03-12T12:54:00Z">
                      <w:rPr>
                        <w:rFonts w:ascii="Cambria Math" w:hAnsi="Cambria Math" w:cs="Times New Roman"/>
                      </w:rPr>
                      <m:t>v</m:t>
                    </w:ins>
                  </m:r>
                  <m:f>
                    <m:fPr>
                      <m:ctrlPr>
                        <w:ins w:id="709" w:author="Nirmal S." w:date="2024-03-12T12:5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710" w:author="Nirmal S." w:date="2024-03-12T12:54:00Z">
                          <w:rPr>
                            <w:rFonts w:ascii="Cambria Math" w:hAnsi="Cambria Math" w:cs="Times New Roman"/>
                          </w:rPr>
                          <m:t>∂u</m:t>
                        </w:ins>
                      </m:r>
                    </m:num>
                    <m:den>
                      <m:r>
                        <w:ins w:id="711" w:author="Nirmal S." w:date="2024-03-12T12:54:00Z">
                          <w:rPr>
                            <w:rFonts w:ascii="Cambria Math" w:hAnsi="Cambria Math" w:cs="Times New Roman"/>
                          </w:rPr>
                          <m:t>∂y</m:t>
                        </w:ins>
                      </m:r>
                    </m:den>
                  </m:f>
                  <m:r>
                    <w:ins w:id="712" w:author="Nirmal S." w:date="2024-03-12T12:54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713" w:author="Nirmal S." w:date="2024-03-12T12:5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714" w:author="Nirmal S." w:date="2024-03-12T12:54:00Z">
              <w:rPr>
                <w:rFonts w:ascii="Cambria Math" w:hAnsi="Cambria Math" w:cs="Times New Roman"/>
              </w:rPr>
              <m:t>=</m:t>
            </w:ins>
          </m:r>
          <m:sSub>
            <m:sSubPr>
              <m:ctrlPr>
                <w:ins w:id="715" w:author="Nirmal S." w:date="2024-03-12T12:5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716" w:author="Nirmal S." w:date="2024-03-12T12:5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717" w:author="Nirmal S." w:date="2024-03-12T12:5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sSub>
            <m:sSubPr>
              <m:ctrlPr>
                <w:ins w:id="718" w:author="Nirmal S." w:date="2024-03-12T12:5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719" w:author="Nirmal S." w:date="2024-03-12T12:54:00Z">
                  <w:rPr>
                    <w:rFonts w:ascii="Cambria Math" w:hAnsi="Cambria Math" w:cs="Times New Roman"/>
                  </w:rPr>
                  <m:t>u</m:t>
                </w:ins>
              </m:r>
            </m:e>
            <m:sub>
              <m:r>
                <w:ins w:id="720" w:author="Nirmal S." w:date="2024-03-12T12:5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721" w:author="Nirmal S." w:date="2024-03-12T12:54:00Z">
              <w:rPr>
                <w:rFonts w:ascii="Cambria Math" w:hAnsi="Cambria Math" w:cs="Times New Roman"/>
              </w:rPr>
              <m:t>-</m:t>
            </w:ins>
          </m:r>
          <m:sSub>
            <m:sSubPr>
              <m:ctrlPr>
                <w:ins w:id="722" w:author="Nirmal S." w:date="2024-03-12T12:5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723" w:author="Nirmal S." w:date="2024-03-12T12:5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724" w:author="Nirmal S." w:date="2024-03-12T12:54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sSub>
            <m:sSubPr>
              <m:ctrlPr>
                <w:ins w:id="725" w:author="Nirmal S." w:date="2024-03-12T12:5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726" w:author="Nirmal S." w:date="2024-03-12T12:54:00Z">
                  <w:rPr>
                    <w:rFonts w:ascii="Cambria Math" w:hAnsi="Cambria Math" w:cs="Times New Roman"/>
                  </w:rPr>
                  <m:t>u</m:t>
                </w:ins>
              </m:r>
            </m:e>
            <m:sub>
              <m:r>
                <w:ins w:id="727" w:author="Nirmal S." w:date="2024-03-12T12:54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r>
            <w:ins w:id="728" w:author="Nirmal S." w:date="2024-03-12T12:5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729" w:author="Nirmal S." w:date="2024-03-12T12:5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730" w:author="Nirmal S." w:date="2024-03-12T12:5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731" w:author="Nirmal S." w:date="2024-03-12T12:5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732" w:author="Nirmal S." w:date="2024-03-12T12:5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733" w:author="Nirmal S." w:date="2024-03-12T12:5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734" w:author="Nirmal S." w:date="2024-03-12T12:5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r>
                    <w:ins w:id="735" w:author="Nirmal S." w:date="2024-03-12T12:54:00Z">
                      <w:rPr>
                        <w:rFonts w:ascii="Cambria Math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736" w:author="Nirmal S." w:date="2024-03-12T12:5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737" w:author="Nirmal S." w:date="2024-03-12T12:54:00Z">
                          <w:rPr>
                            <w:rFonts w:ascii="Cambria Math" w:hAnsi="Cambria Math" w:cs="Times New Roman"/>
                          </w:rPr>
                          <m:t>∂p</m:t>
                        </w:ins>
                      </m:r>
                    </m:num>
                    <m:den>
                      <m:r>
                        <w:ins w:id="738" w:author="Nirmal S." w:date="2024-03-12T12:55:00Z">
                          <w:rPr>
                            <w:rFonts w:ascii="Cambria Math" w:hAnsi="Cambria Math" w:cs="Times New Roman"/>
                          </w:rPr>
                          <m:t>∂x</m:t>
                        </w:ins>
                      </m:r>
                    </m:den>
                  </m:f>
                  <m:r>
                    <w:ins w:id="739" w:author="Nirmal S." w:date="2024-03-12T12:54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740" w:author="Nirmal S." w:date="2024-03-12T12:5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741" w:author="Nirmal S." w:date="2024-03-12T12:54:00Z">
              <w:rPr>
                <w:rFonts w:ascii="Cambria Math" w:hAnsi="Cambria Math" w:cs="Times New Roman"/>
              </w:rPr>
              <m:t>=</m:t>
            </w:ins>
          </m:r>
          <m:r>
            <w:ins w:id="742" w:author="Nirmal S." w:date="2024-03-12T12:55:00Z">
              <w:rPr>
                <w:rFonts w:ascii="Cambria Math" w:hAnsi="Cambria Math" w:cs="Times New Roman"/>
              </w:rPr>
              <m:t>-</m:t>
            </w:ins>
          </m:r>
          <m:d>
            <m:dPr>
              <m:ctrlPr>
                <w:ins w:id="743" w:author="Nirmal S." w:date="2024-03-12T12:55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sSub>
                <m:sSubPr>
                  <m:ctrlPr>
                    <w:ins w:id="744" w:author="Nirmal S." w:date="2024-03-12T12:5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745" w:author="Nirmal S." w:date="2024-03-12T12:55:00Z">
                      <w:rPr>
                        <w:rFonts w:ascii="Cambria Math" w:hAnsi="Cambria Math" w:cs="Times New Roman"/>
                      </w:rPr>
                      <m:t>p</m:t>
                    </w:ins>
                  </m:r>
                </m:e>
                <m:sub>
                  <m:r>
                    <w:ins w:id="746" w:author="Nirmal S." w:date="2024-03-12T12:55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b>
              </m:sSub>
              <m:r>
                <w:ins w:id="747" w:author="Nirmal S." w:date="2024-03-12T12:55:00Z">
                  <w:rPr>
                    <w:rFonts w:ascii="Cambria Math" w:hAnsi="Cambria Math" w:cs="Times New Roman"/>
                  </w:rPr>
                  <m:t>-</m:t>
                </w:ins>
              </m:r>
              <m:sSub>
                <m:sSubPr>
                  <m:ctrlPr>
                    <w:ins w:id="748" w:author="Nirmal S." w:date="2024-03-12T12:5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749" w:author="Nirmal S." w:date="2024-03-12T12:55:00Z">
                      <w:rPr>
                        <w:rFonts w:ascii="Cambria Math" w:hAnsi="Cambria Math" w:cs="Times New Roman"/>
                      </w:rPr>
                      <m:t>p</m:t>
                    </w:ins>
                  </m:r>
                </m:e>
                <m:sub>
                  <m:r>
                    <w:ins w:id="750" w:author="Nirmal S." w:date="2024-03-12T12:55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</m:sSub>
            </m:e>
          </m:d>
          <m:sSub>
            <m:sSubPr>
              <m:ctrlPr>
                <w:ins w:id="751" w:author="Nirmal S." w:date="2024-03-12T12:55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752" w:author="Nirmal S." w:date="2024-03-12T12:55:00Z">
                  <w:rPr>
                    <w:rFonts w:ascii="Cambria Math" w:hAnsi="Cambria Math" w:cs="Times New Roman"/>
                  </w:rPr>
                  <m:t>A</m:t>
                </w:ins>
              </m:r>
            </m:e>
            <m:sub>
              <m:r>
                <w:ins w:id="753" w:author="Nirmal S." w:date="2024-03-12T12:55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754" w:author="Nirmal S." w:date="2024-03-12T12:55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755" w:author="Nirmal S." w:date="2024-03-12T12:55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756" w:author="Nirmal S." w:date="2024-03-12T12:55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757" w:author="Nirmal S." w:date="2024-03-12T12:55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758" w:author="Nirmal S." w:date="2024-03-12T12:5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759" w:author="Nirmal S." w:date="2024-03-12T12:55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760" w:author="Nirmal S." w:date="2024-03-12T12:55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f>
                    <m:fPr>
                      <m:ctrlPr>
                        <w:ins w:id="761" w:author="Nirmal S." w:date="2024-03-12T12:55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762" w:author="Nirmal S." w:date="2024-03-12T12:55:00Z">
                          <w:rPr>
                            <w:rFonts w:ascii="Cambria Math" w:hAnsi="Cambria Math" w:cs="Times New Roman"/>
                          </w:rPr>
                          <m:t>1</m:t>
                        </w:ins>
                      </m:r>
                    </m:num>
                    <m:den>
                      <m:r>
                        <w:ins w:id="763" w:author="Nirmal S." w:date="2024-03-12T12:55:00Z">
                          <w:rPr>
                            <w:rFonts w:ascii="Cambria Math" w:hAnsi="Cambria Math" w:cs="Times New Roman"/>
                          </w:rPr>
                          <m:t>Re</m:t>
                        </w:ins>
                      </m:r>
                    </m:den>
                  </m:f>
                  <m:f>
                    <m:fPr>
                      <m:ctrlPr>
                        <w:ins w:id="764" w:author="Nirmal S." w:date="2024-03-12T12:5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sSup>
                        <m:sSupPr>
                          <m:ctrlPr>
                            <w:ins w:id="765" w:author="Nirmal S." w:date="2024-03-12T12:55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766" w:author="Nirmal S." w:date="2024-03-12T12:55:00Z">
                              <w:rPr>
                                <w:rFonts w:ascii="Cambria Math" w:hAnsi="Cambria Math" w:cs="Times New Roman"/>
                              </w:rPr>
                              <m:t>∂</m:t>
                            </w:ins>
                          </m:r>
                        </m:e>
                        <m:sup>
                          <m:r>
                            <w:ins w:id="767" w:author="Nirmal S." w:date="2024-03-12T12:55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  <m:r>
                        <w:ins w:id="768" w:author="Nirmal S." w:date="2024-03-12T12:56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num>
                    <m:den>
                      <m:r>
                        <w:ins w:id="769" w:author="Nirmal S." w:date="2024-03-12T12:56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sSup>
                        <m:sSupPr>
                          <m:ctrlPr>
                            <w:ins w:id="770" w:author="Nirmal S." w:date="2024-03-12T12:56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771" w:author="Nirmal S." w:date="2024-03-12T12:56:00Z">
                              <w:rPr>
                                <w:rFonts w:ascii="Cambria Math" w:hAnsi="Cambria Math" w:cs="Times New Roman"/>
                              </w:rPr>
                              <m:t>x</m:t>
                            </w:ins>
                          </m:r>
                        </m:e>
                        <m:sup>
                          <m:r>
                            <w:ins w:id="772" w:author="Nirmal S." w:date="2024-03-12T12:56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</m:den>
                  </m:f>
                  <m:r>
                    <w:ins w:id="773" w:author="Nirmal S." w:date="2024-03-12T12:56:00Z">
                      <w:rPr>
                        <w:rFonts w:ascii="Cambria Math" w:hAnsi="Cambria Math" w:cs="Times New Roman"/>
                      </w:rPr>
                      <m:t xml:space="preserve"> </m:t>
                    </w:ins>
                  </m:r>
                  <m:r>
                    <w:ins w:id="774" w:author="Nirmal S." w:date="2024-03-12T12:55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775" w:author="Nirmal S." w:date="2024-03-12T12:55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776" w:author="Nirmal S." w:date="2024-03-12T12:55:00Z">
              <w:rPr>
                <w:rFonts w:ascii="Cambria Math" w:hAnsi="Cambria Math" w:cs="Times New Roman"/>
              </w:rPr>
              <m:t>=</m:t>
            </w:ins>
          </m:r>
          <m:f>
            <m:fPr>
              <m:ctrlPr>
                <w:ins w:id="777" w:author="Nirmal S." w:date="2024-03-12T12:56:00Z">
                  <w:rPr>
                    <w:rFonts w:ascii="Cambria Math" w:hAnsi="Cambria Math" w:cs="Times New Roman"/>
                    <w:i/>
                  </w:rPr>
                </w:ins>
              </m:ctrlPr>
            </m:fPr>
            <m:num>
              <m:r>
                <w:ins w:id="778" w:author="Nirmal S." w:date="2024-03-12T12:56:00Z">
                  <w:rPr>
                    <w:rFonts w:ascii="Cambria Math" w:hAnsi="Cambria Math" w:cs="Times New Roman"/>
                  </w:rPr>
                  <m:t>1</m:t>
                </w:ins>
              </m:r>
            </m:num>
            <m:den>
              <m:r>
                <w:ins w:id="779" w:author="Nirmal S." w:date="2024-03-12T12:56:00Z">
                  <w:rPr>
                    <w:rFonts w:ascii="Cambria Math" w:hAnsi="Cambria Math" w:cs="Times New Roman"/>
                  </w:rPr>
                  <m:t>Re</m:t>
                </w:ins>
              </m:r>
            </m:den>
          </m:f>
          <m:d>
            <m:dPr>
              <m:ctrlPr>
                <w:ins w:id="780" w:author="Nirmal S." w:date="2024-03-12T12:58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781" w:author="Nirmal S." w:date="2024-03-12T12:58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782" w:author="Nirmal S." w:date="2024-03-12T12:58:00Z">
                      <w:rPr>
                        <w:rFonts w:ascii="Cambria Math" w:hAnsi="Cambria Math" w:cs="Times New Roman"/>
                      </w:rPr>
                      <m:t>∂u</m:t>
                    </w:ins>
                  </m:r>
                </m:num>
                <m:den>
                  <m:r>
                    <w:ins w:id="783" w:author="Nirmal S." w:date="2024-03-12T12:58:00Z">
                      <w:rPr>
                        <w:rFonts w:ascii="Cambria Math" w:hAnsi="Cambria Math" w:cs="Times New Roman"/>
                      </w:rPr>
                      <m:t>∂x</m:t>
                    </w:ins>
                  </m:r>
                </m:den>
              </m:f>
              <m:sSub>
                <m:sSubPr>
                  <m:ctrlPr>
                    <w:ins w:id="784" w:author="Nirmal S." w:date="2024-03-12T12:58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785" w:author="Nirmal S." w:date="2024-03-12T12:58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</m:e>
                  </m:d>
                </m:e>
                <m:sub>
                  <m:r>
                    <w:ins w:id="786" w:author="Nirmal S." w:date="2024-03-12T12:58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b>
              </m:sSub>
              <m:r>
                <w:ins w:id="787" w:author="Nirmal S." w:date="2024-03-12T12:59:00Z">
                  <w:rPr>
                    <w:rFonts w:ascii="Cambria Math" w:hAnsi="Cambria Math" w:cs="Times New Roman"/>
                  </w:rPr>
                  <m:t>-</m:t>
                </w:ins>
              </m:r>
              <m:f>
                <m:fPr>
                  <m:ctrlPr>
                    <w:ins w:id="788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789" w:author="Nirmal S." w:date="2024-03-12T12:59:00Z">
                      <w:rPr>
                        <w:rFonts w:ascii="Cambria Math" w:hAnsi="Cambria Math" w:cs="Times New Roman"/>
                      </w:rPr>
                      <m:t>∂u</m:t>
                    </w:ins>
                  </m:r>
                </m:num>
                <m:den>
                  <m:r>
                    <w:ins w:id="790" w:author="Nirmal S." w:date="2024-03-12T12:59:00Z">
                      <w:rPr>
                        <w:rFonts w:ascii="Cambria Math" w:hAnsi="Cambria Math" w:cs="Times New Roman"/>
                      </w:rPr>
                      <m:t>∂x</m:t>
                    </w:ins>
                  </m:r>
                </m:den>
              </m:f>
              <m:sSub>
                <m:sSubPr>
                  <m:ctrlPr>
                    <w:ins w:id="791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792" w:author="Nirmal S." w:date="2024-03-12T12:59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793" w:author="Nirmal S." w:date="2024-03-12T12:59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794" w:author="Nirmal S." w:date="2024-03-12T12:59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</m:sSub>
            </m:e>
          </m:d>
          <m:sSub>
            <m:sSubPr>
              <m:ctrlPr>
                <w:ins w:id="795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796" w:author="Nirmal S." w:date="2024-03-12T12:59:00Z">
                  <w:rPr>
                    <w:rFonts w:ascii="Cambria Math" w:hAnsi="Cambria Math" w:cs="Times New Roman"/>
                  </w:rPr>
                  <m:t>A</m:t>
                </w:ins>
              </m:r>
            </m:e>
            <m:sub>
              <m:r>
                <w:ins w:id="797" w:author="Nirmal S." w:date="2024-03-12T12:59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798" w:author="Nirmal S." w:date="2024-03-12T12:59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799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800" w:author="Nirmal S." w:date="2024-03-12T12:59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801" w:author="Nirmal S." w:date="2024-03-12T12:59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802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803" w:author="Nirmal S." w:date="2024-03-12T12:59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804" w:author="Nirmal S." w:date="2024-03-12T12:59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f>
                    <m:fPr>
                      <m:ctrlPr>
                        <w:ins w:id="805" w:author="Nirmal S." w:date="2024-03-12T12:59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806" w:author="Nirmal S." w:date="2024-03-12T12:59:00Z">
                          <w:rPr>
                            <w:rFonts w:ascii="Cambria Math" w:hAnsi="Cambria Math" w:cs="Times New Roman"/>
                          </w:rPr>
                          <m:t>1</m:t>
                        </w:ins>
                      </m:r>
                    </m:num>
                    <m:den>
                      <m:r>
                        <w:ins w:id="807" w:author="Nirmal S." w:date="2024-03-12T12:59:00Z">
                          <w:rPr>
                            <w:rFonts w:ascii="Cambria Math" w:hAnsi="Cambria Math" w:cs="Times New Roman"/>
                          </w:rPr>
                          <m:t>Re</m:t>
                        </w:ins>
                      </m:r>
                    </m:den>
                  </m:f>
                  <m:f>
                    <m:fPr>
                      <m:ctrlPr>
                        <w:ins w:id="808" w:author="Nirmal S." w:date="2024-03-12T12:59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sSup>
                        <m:sSupPr>
                          <m:ctrlPr>
                            <w:ins w:id="809" w:author="Nirmal S." w:date="2024-03-12T12:59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810" w:author="Nirmal S." w:date="2024-03-12T12:59:00Z">
                              <w:rPr>
                                <w:rFonts w:ascii="Cambria Math" w:hAnsi="Cambria Math" w:cs="Times New Roman"/>
                              </w:rPr>
                              <m:t>∂</m:t>
                            </w:ins>
                          </m:r>
                        </m:e>
                        <m:sup>
                          <m:r>
                            <w:ins w:id="811" w:author="Nirmal S." w:date="2024-03-12T12:59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  <m:r>
                        <w:ins w:id="812" w:author="Nirmal S." w:date="2024-03-12T12:59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num>
                    <m:den>
                      <m:r>
                        <w:ins w:id="813" w:author="Nirmal S." w:date="2024-03-12T12:59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sSup>
                        <m:sSupPr>
                          <m:ctrlPr>
                            <w:ins w:id="814" w:author="Nirmal S." w:date="2024-03-12T12:59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815" w:author="Nirmal S." w:date="2024-03-12T12:59:00Z">
                              <w:rPr>
                                <w:rFonts w:ascii="Cambria Math" w:hAnsi="Cambria Math" w:cs="Times New Roman"/>
                              </w:rPr>
                              <m:t>y</m:t>
                            </w:ins>
                          </m:r>
                        </m:e>
                        <m:sup>
                          <m:r>
                            <w:ins w:id="816" w:author="Nirmal S." w:date="2024-03-12T12:59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</m:den>
                  </m:f>
                  <m:r>
                    <w:ins w:id="817" w:author="Nirmal S." w:date="2024-03-12T12:59:00Z">
                      <w:rPr>
                        <w:rFonts w:ascii="Cambria Math" w:hAnsi="Cambria Math" w:cs="Times New Roman"/>
                      </w:rPr>
                      <m:t xml:space="preserve"> dx</m:t>
                    </w:ins>
                  </m:r>
                </m:e>
              </m:nary>
              <m:r>
                <w:ins w:id="818" w:author="Nirmal S." w:date="2024-03-12T12:59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819" w:author="Nirmal S." w:date="2024-03-12T12:59:00Z">
              <w:rPr>
                <w:rFonts w:ascii="Cambria Math" w:hAnsi="Cambria Math" w:cs="Times New Roman"/>
              </w:rPr>
              <m:t>=</m:t>
            </w:ins>
          </m:r>
          <m:f>
            <m:fPr>
              <m:ctrlPr>
                <w:ins w:id="820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fPr>
            <m:num>
              <m:r>
                <w:ins w:id="821" w:author="Nirmal S." w:date="2024-03-12T12:59:00Z">
                  <w:rPr>
                    <w:rFonts w:ascii="Cambria Math" w:hAnsi="Cambria Math" w:cs="Times New Roman"/>
                  </w:rPr>
                  <m:t>1</m:t>
                </w:ins>
              </m:r>
            </m:num>
            <m:den>
              <m:r>
                <w:ins w:id="822" w:author="Nirmal S." w:date="2024-03-12T12:59:00Z">
                  <w:rPr>
                    <w:rFonts w:ascii="Cambria Math" w:hAnsi="Cambria Math" w:cs="Times New Roman"/>
                  </w:rPr>
                  <m:t>Re</m:t>
                </w:ins>
              </m:r>
            </m:den>
          </m:f>
          <m:d>
            <m:dPr>
              <m:ctrlPr>
                <w:ins w:id="823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824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825" w:author="Nirmal S." w:date="2024-03-12T12:59:00Z">
                      <w:rPr>
                        <w:rFonts w:ascii="Cambria Math" w:hAnsi="Cambria Math" w:cs="Times New Roman"/>
                      </w:rPr>
                      <m:t>∂u</m:t>
                    </w:ins>
                  </m:r>
                </m:num>
                <m:den>
                  <m:r>
                    <w:ins w:id="826" w:author="Nirmal S." w:date="2024-03-12T12:59:00Z">
                      <w:rPr>
                        <w:rFonts w:ascii="Cambria Math" w:hAnsi="Cambria Math" w:cs="Times New Roman"/>
                      </w:rPr>
                      <m:t>∂y</m:t>
                    </w:ins>
                  </m:r>
                </m:den>
              </m:f>
              <m:sSub>
                <m:sSubPr>
                  <m:ctrlPr>
                    <w:ins w:id="827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828" w:author="Nirmal S." w:date="2024-03-12T12:59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829" w:author="Nirmal S." w:date="2024-03-12T12:59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830" w:author="Nirmal S." w:date="2024-03-12T12:59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sub>
              </m:sSub>
              <m:r>
                <w:ins w:id="831" w:author="Nirmal S." w:date="2024-03-12T12:59:00Z">
                  <w:rPr>
                    <w:rFonts w:ascii="Cambria Math" w:hAnsi="Cambria Math" w:cs="Times New Roman"/>
                  </w:rPr>
                  <m:t>-</m:t>
                </w:ins>
              </m:r>
              <m:f>
                <m:fPr>
                  <m:ctrlPr>
                    <w:ins w:id="832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833" w:author="Nirmal S." w:date="2024-03-12T12:59:00Z">
                      <w:rPr>
                        <w:rFonts w:ascii="Cambria Math" w:hAnsi="Cambria Math" w:cs="Times New Roman"/>
                      </w:rPr>
                      <m:t>∂u</m:t>
                    </w:ins>
                  </m:r>
                </m:num>
                <m:den>
                  <m:r>
                    <w:ins w:id="834" w:author="Nirmal S." w:date="2024-03-12T12:59:00Z">
                      <w:rPr>
                        <w:rFonts w:ascii="Cambria Math" w:hAnsi="Cambria Math" w:cs="Times New Roman"/>
                      </w:rPr>
                      <m:t>∂y</m:t>
                    </w:ins>
                  </m:r>
                </m:den>
              </m:f>
              <m:sSub>
                <m:sSubPr>
                  <m:ctrlPr>
                    <w:ins w:id="835" w:author="Nirmal S." w:date="2024-03-12T12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836" w:author="Nirmal S." w:date="2024-03-12T12:59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837" w:author="Nirmal S." w:date="2024-03-12T12:59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838" w:author="Nirmal S." w:date="2024-03-12T12:59:00Z">
                      <w:rPr>
                        <w:rFonts w:ascii="Cambria Math" w:hAnsi="Cambria Math" w:cs="Times New Roman"/>
                      </w:rPr>
                      <m:t>s</m:t>
                    </w:ins>
                  </m:r>
                </m:sub>
              </m:sSub>
            </m:e>
          </m:d>
          <m:sSub>
            <m:sSubPr>
              <m:ctrlPr>
                <w:ins w:id="839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840" w:author="Nirmal S." w:date="2024-03-12T12:59:00Z">
                  <w:rPr>
                    <w:rFonts w:ascii="Cambria Math" w:hAnsi="Cambria Math" w:cs="Times New Roman"/>
                  </w:rPr>
                  <m:t>A</m:t>
                </w:ins>
              </m:r>
            </m:e>
            <m:sub>
              <m:r>
                <w:ins w:id="841" w:author="Nirmal S." w:date="2024-03-12T12:59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842" w:author="Nirmal S." w:date="2024-03-12T12:57:00Z">
              <w:rPr>
                <w:rFonts w:ascii="Cambria Math" w:hAnsi="Cambria Math" w:cs="Times New Roman"/>
              </w:rPr>
              <m:t xml:space="preserve"> </m:t>
            </w:ins>
          </m:r>
        </m:oMath>
      </m:oMathPara>
    </w:p>
    <w:p w14:paraId="3653ECF5" w14:textId="24D0E97E" w:rsidR="002141DE" w:rsidRDefault="00340F0E">
      <w:pPr>
        <w:ind w:firstLine="720"/>
        <w:rPr>
          <w:ins w:id="843" w:author="Nirmal S." w:date="2024-03-12T12:59:00Z"/>
          <w:rFonts w:ascii="Times New Roman" w:eastAsiaTheme="minorEastAsia" w:hAnsi="Times New Roman" w:cs="Times New Roman"/>
        </w:rPr>
        <w:pPrChange w:id="844" w:author="Nirmal S." w:date="2024-03-12T13:08:00Z">
          <w:pPr/>
        </w:pPrChange>
      </w:pPr>
      <w:ins w:id="845" w:author="Nirmal S." w:date="2024-03-12T13:05:00Z">
        <w:r>
          <w:rPr>
            <w:rFonts w:ascii="Times New Roman" w:eastAsiaTheme="minorEastAsia" w:hAnsi="Times New Roman" w:cs="Times New Roman"/>
          </w:rPr>
          <w:t>Where:</w:t>
        </w:r>
      </w:ins>
    </w:p>
    <w:p w14:paraId="16680CBB" w14:textId="5DE05B20" w:rsidR="00035036" w:rsidRPr="00035036" w:rsidRDefault="00000000">
      <w:pPr>
        <w:ind w:left="1440" w:firstLine="720"/>
        <w:rPr>
          <w:ins w:id="846" w:author="Nirmal S." w:date="2024-02-20T12:26:00Z"/>
          <w:rFonts w:ascii="Times New Roman" w:eastAsiaTheme="minorEastAsia" w:hAnsi="Times New Roman" w:cs="Times New Roman"/>
          <w:rPrChange w:id="847" w:author="Nirmal S." w:date="2024-03-12T13:03:00Z">
            <w:rPr>
              <w:ins w:id="848" w:author="Nirmal S." w:date="2024-02-20T12:26:00Z"/>
              <w:rFonts w:ascii="Times New Roman" w:hAnsi="Times New Roman" w:cs="Times New Roman"/>
            </w:rPr>
          </w:rPrChange>
        </w:rPr>
        <w:pPrChange w:id="849" w:author="Nirmal S." w:date="2024-03-12T13:03:00Z">
          <w:pPr/>
        </w:pPrChange>
      </w:pPr>
      <m:oMathPara>
        <m:oMathParaPr>
          <m:jc m:val="left"/>
        </m:oMathParaPr>
        <m:oMath>
          <m:sSub>
            <m:sSubPr>
              <m:ctrlPr>
                <w:ins w:id="850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851" w:author="Nirmal S." w:date="2024-03-12T12:59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852" w:author="Nirmal S." w:date="2024-03-12T12:59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853" w:author="Nirmal S." w:date="2024-03-12T12:59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854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855" w:author="Nirmal S." w:date="2024-03-12T13:00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856" w:author="Nirmal S." w:date="2024-03-12T13:00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857" w:author="Nirmal S." w:date="2024-03-12T13:00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858" w:author="Nirmal S." w:date="2024-03-12T13:00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859" w:author="Nirmal S." w:date="2024-03-12T13:00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  <m:r>
                        <w:ins w:id="860" w:author="Nirmal S." w:date="2024-03-12T13:01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p>
                  </m:sSubSup>
                  <m:r>
                    <w:ins w:id="861" w:author="Nirmal S." w:date="2024-03-12T13:00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862" w:author="Nirmal S." w:date="2024-03-12T13:00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863" w:author="Nirmal S." w:date="2024-03-12T13:00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864" w:author="Nirmal S." w:date="2024-03-12T13:00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865" w:author="Nirmal S." w:date="2024-03-12T13:00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866" w:author="Nirmal S." w:date="2024-03-12T13:00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867" w:author="Nirmal S." w:date="2024-03-12T13:00:00Z">
              <w:rPr>
                <w:rFonts w:ascii="Cambria Math" w:hAnsi="Cambria Math" w:cs="Times New Roman"/>
              </w:rPr>
              <m:t>∆y×1</m:t>
            </w:ins>
          </m:r>
          <m:r>
            <w:ins w:id="868" w:author="Nirmal S." w:date="2024-03-12T13:01:00Z">
              <w:rPr>
                <w:rFonts w:ascii="Cambria Math" w:hAnsi="Cambria Math" w:cs="Times New Roman"/>
              </w:rPr>
              <m:t xml:space="preserve">;     </m:t>
            </w:ins>
          </m:r>
          <m:sSub>
            <m:sSubPr>
              <m:ctrlPr>
                <w:ins w:id="869" w:author="Nirmal S." w:date="2024-03-12T13:01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870" w:author="Nirmal S." w:date="2024-03-12T13:01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871" w:author="Nirmal S." w:date="2024-03-12T13:01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r>
            <w:ins w:id="872" w:author="Nirmal S." w:date="2024-03-12T13:01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873" w:author="Nirmal S." w:date="2024-03-12T13:01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874" w:author="Nirmal S." w:date="2024-03-12T13:01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875" w:author="Nirmal S." w:date="2024-03-12T13:01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876" w:author="Nirmal S." w:date="2024-03-12T13:01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877" w:author="Nirmal S." w:date="2024-03-12T13:01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878" w:author="Nirmal S." w:date="2024-03-12T13:01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879" w:author="Nirmal S." w:date="2024-03-12T13:01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880" w:author="Nirmal S." w:date="2024-03-12T13:01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881" w:author="Nirmal S." w:date="2024-03-12T13:01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882" w:author="Nirmal S." w:date="2024-03-12T13:01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883" w:author="Nirmal S." w:date="2024-03-12T13:01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  <m:r>
                        <w:ins w:id="884" w:author="Nirmal S." w:date="2024-03-12T13:02:00Z">
                          <w:rPr>
                            <w:rFonts w:ascii="Cambria Math" w:hAnsi="Cambria Math" w:cs="Times New Roman"/>
                          </w:rPr>
                          <m:t>-1</m:t>
                        </w:ins>
                      </m:r>
                    </m:sup>
                  </m:sSubSup>
                </m:num>
                <m:den>
                  <m:r>
                    <w:ins w:id="885" w:author="Nirmal S." w:date="2024-03-12T13:01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886" w:author="Nirmal S." w:date="2024-03-12T13:01:00Z">
              <w:rPr>
                <w:rFonts w:ascii="Cambria Math" w:hAnsi="Cambria Math" w:cs="Times New Roman"/>
              </w:rPr>
              <m:t>∆y×1</m:t>
            </w:ins>
          </m:r>
          <m:r>
            <w:ins w:id="887" w:author="Nirmal S." w:date="2024-03-12T13:02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888" w:author="Nirmal S." w:date="2024-03-12T13:02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889" w:author="Nirmal S." w:date="2024-03-12T13:02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890" w:author="Nirmal S." w:date="2024-03-12T13:02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891" w:author="Nirmal S." w:date="2024-03-12T13:02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892" w:author="Nirmal S." w:date="2024-03-12T13:02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893" w:author="Nirmal S." w:date="2024-03-12T13:0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894" w:author="Nirmal S." w:date="2024-03-12T13:02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895" w:author="Nirmal S." w:date="2024-03-12T13:02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896" w:author="Nirmal S." w:date="2024-03-12T13:02:00Z">
                          <w:rPr>
                            <w:rFonts w:ascii="Cambria Math" w:hAnsi="Cambria Math" w:cs="Times New Roman"/>
                          </w:rPr>
                          <m:t>i-1</m:t>
                        </w:ins>
                      </m:r>
                    </m:sub>
                    <m:sup>
                      <m:r>
                        <w:ins w:id="897" w:author="Nirmal S." w:date="2024-03-12T13:02:00Z">
                          <w:rPr>
                            <w:rFonts w:ascii="Cambria Math" w:hAnsi="Cambria Math" w:cs="Times New Roman"/>
                          </w:rPr>
                          <m:t>j+1</m:t>
                        </w:ins>
                      </m:r>
                    </m:sup>
                  </m:sSubSup>
                  <m:r>
                    <w:ins w:id="898" w:author="Nirmal S." w:date="2024-03-12T13:02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899" w:author="Nirmal S." w:date="2024-03-12T13:02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900" w:author="Nirmal S." w:date="2024-03-12T13:02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901" w:author="Nirmal S." w:date="2024-03-12T13:02:00Z">
                          <w:rPr>
                            <w:rFonts w:ascii="Cambria Math" w:hAnsi="Cambria Math" w:cs="Times New Roman"/>
                          </w:rPr>
                          <m:t>i-1</m:t>
                        </w:ins>
                      </m:r>
                    </m:sub>
                    <m:sup>
                      <m:r>
                        <w:ins w:id="902" w:author="Nirmal S." w:date="2024-03-12T13:02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903" w:author="Nirmal S." w:date="2024-03-12T13:02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904" w:author="Nirmal S." w:date="2024-03-12T13:02:00Z">
              <w:rPr>
                <w:rFonts w:ascii="Cambria Math" w:hAnsi="Cambria Math" w:cs="Times New Roman"/>
              </w:rPr>
              <m:t>∆</m:t>
            </w:ins>
          </m:r>
          <m:r>
            <w:ins w:id="905" w:author="Nirmal S." w:date="2024-03-12T13:03:00Z">
              <w:rPr>
                <w:rFonts w:ascii="Cambria Math" w:hAnsi="Cambria Math" w:cs="Times New Roman"/>
              </w:rPr>
              <m:t>x</m:t>
            </w:ins>
          </m:r>
          <m:r>
            <w:ins w:id="906" w:author="Nirmal S." w:date="2024-03-12T13:02:00Z">
              <w:rPr>
                <w:rFonts w:ascii="Cambria Math" w:hAnsi="Cambria Math" w:cs="Times New Roman"/>
              </w:rPr>
              <m:t>×1</m:t>
            </w:ins>
          </m:r>
          <m:r>
            <w:ins w:id="907" w:author="Nirmal S." w:date="2024-03-12T13:03:00Z">
              <w:rPr>
                <w:rFonts w:ascii="Cambria Math" w:hAnsi="Cambria Math" w:cs="Times New Roman"/>
              </w:rPr>
              <m:t xml:space="preserve">;     </m:t>
            </w:ins>
          </m:r>
          <m:sSub>
            <m:sSubPr>
              <m:ctrlPr>
                <w:ins w:id="908" w:author="Nirmal S." w:date="2024-03-12T13:03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909" w:author="Nirmal S." w:date="2024-03-12T13:03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910" w:author="Nirmal S." w:date="2024-03-12T13:03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r>
            <w:ins w:id="911" w:author="Nirmal S." w:date="2024-03-12T13:03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912" w:author="Nirmal S." w:date="2024-03-12T13:03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913" w:author="Nirmal S." w:date="2024-03-12T13:03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914" w:author="Nirmal S." w:date="2024-03-12T13:03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915" w:author="Nirmal S." w:date="2024-03-12T13:03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916" w:author="Nirmal S." w:date="2024-03-12T13:03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917" w:author="Nirmal S." w:date="2024-03-12T13:03:00Z">
                          <w:rPr>
                            <w:rFonts w:ascii="Cambria Math" w:hAnsi="Cambria Math" w:cs="Times New Roman"/>
                          </w:rPr>
                          <m:t>j+1</m:t>
                        </w:ins>
                      </m:r>
                    </m:sup>
                  </m:sSubSup>
                  <m:r>
                    <w:ins w:id="918" w:author="Nirmal S." w:date="2024-03-12T13:03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919" w:author="Nirmal S." w:date="2024-03-12T13:03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920" w:author="Nirmal S." w:date="2024-03-12T13:03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921" w:author="Nirmal S." w:date="2024-03-12T13:03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922" w:author="Nirmal S." w:date="2024-03-12T13:03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923" w:author="Nirmal S." w:date="2024-03-12T13:03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924" w:author="Nirmal S." w:date="2024-03-12T13:03:00Z">
              <w:rPr>
                <w:rFonts w:ascii="Cambria Math" w:hAnsi="Cambria Math" w:cs="Times New Roman"/>
              </w:rPr>
              <m:t>∆x×1</m:t>
            </w:ins>
          </m:r>
          <m:r>
            <w:ins w:id="925" w:author="Nirmal S." w:date="2024-03-12T13:03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926" w:author="Nirmal S." w:date="2024-03-12T13:03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927" w:author="Nirmal S." w:date="2024-03-12T13:03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928" w:author="Nirmal S." w:date="2024-03-12T13:03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929" w:author="Nirmal S." w:date="2024-03-12T13:03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930" w:author="Nirmal S." w:date="2024-03-12T13:03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931" w:author="Nirmal S." w:date="2024-03-12T13:03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932" w:author="Nirmal S." w:date="2024-03-12T13:03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933" w:author="Nirmal S." w:date="2024-03-12T13:03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934" w:author="Nirmal S." w:date="2024-03-12T13:0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935" w:author="Nirmal S." w:date="2024-03-12T13:03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936" w:author="Nirmal S." w:date="2024-03-12T13:0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937" w:author="Nirmal S." w:date="2024-03-12T13:0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938" w:author="Nirmal S." w:date="2024-03-12T13:04:00Z">
                  <w:rPr>
                    <w:rFonts w:ascii="Cambria Math" w:eastAsiaTheme="minorEastAsia" w:hAnsi="Cambria Math" w:cs="Times New Roman"/>
                  </w:rPr>
                  <m:t>∆y×1</m:t>
                </w:ins>
              </m:r>
            </m:num>
            <m:den>
              <m:r>
                <w:ins w:id="939" w:author="Nirmal S." w:date="2024-03-12T13:04:00Z">
                  <w:rPr>
                    <w:rFonts w:ascii="Cambria Math" w:eastAsiaTheme="minorEastAsia" w:hAnsi="Cambria Math" w:cs="Times New Roman"/>
                  </w:rPr>
                  <m:t>∆x</m:t>
                </w:ins>
              </m:r>
            </m:den>
          </m:f>
          <m:r>
            <w:ins w:id="940" w:author="Nirmal S." w:date="2024-03-12T13:0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941" w:author="Nirmal S." w:date="2024-03-12T13:0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942" w:author="Nirmal S." w:date="2024-03-12T13:0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943" w:author="Nirmal S." w:date="2024-03-12T13:0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944" w:author="Nirmal S." w:date="2024-03-12T13:0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945" w:author="Nirmal S." w:date="2024-03-12T13:0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946" w:author="Nirmal S." w:date="2024-03-12T13:0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947" w:author="Nirmal S." w:date="2024-03-12T13:0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948" w:author="Nirmal S." w:date="2024-03-12T13:0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949" w:author="Nirmal S." w:date="2024-03-12T13:0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950" w:author="Nirmal S." w:date="2024-03-12T13:0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951" w:author="Nirmal S." w:date="2024-03-12T13:0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952" w:author="Nirmal S." w:date="2024-03-12T13:0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953" w:author="Nirmal S." w:date="2024-03-12T13:04:00Z">
                  <w:rPr>
                    <w:rFonts w:ascii="Cambria Math" w:eastAsiaTheme="minorEastAsia" w:hAnsi="Cambria Math" w:cs="Times New Roman"/>
                  </w:rPr>
                  <m:t>∆x×1</m:t>
                </w:ins>
              </m:r>
            </m:num>
            <m:den>
              <m:r>
                <w:ins w:id="954" w:author="Nirmal S." w:date="2024-03-12T13:04:00Z">
                  <w:rPr>
                    <w:rFonts w:ascii="Cambria Math" w:eastAsiaTheme="minorEastAsia" w:hAnsi="Cambria Math" w:cs="Times New Roman"/>
                  </w:rPr>
                  <m:t>∆y</m:t>
                </w:ins>
              </m:r>
            </m:den>
          </m:f>
        </m:oMath>
      </m:oMathPara>
    </w:p>
    <w:p w14:paraId="0C2269A4" w14:textId="716D1FA5" w:rsidR="007E4646" w:rsidRDefault="007E4646">
      <w:pPr>
        <w:rPr>
          <w:ins w:id="955" w:author="Nirmal S." w:date="2024-03-12T13:05:00Z"/>
          <w:rFonts w:ascii="Times New Roman" w:hAnsi="Times New Roman" w:cs="Times New Roman"/>
        </w:rPr>
      </w:pPr>
    </w:p>
    <w:p w14:paraId="6466753E" w14:textId="25017A48" w:rsidR="00340F0E" w:rsidRDefault="00340F0E">
      <w:pPr>
        <w:rPr>
          <w:ins w:id="956" w:author="Nirmal S." w:date="2024-03-12T13:05:00Z"/>
          <w:rFonts w:ascii="Times New Roman" w:hAnsi="Times New Roman" w:cs="Times New Roman"/>
        </w:rPr>
      </w:pPr>
      <w:ins w:id="957" w:author="Nirmal S." w:date="2024-03-12T13:07:00Z">
        <w:r>
          <w:rPr>
            <w:rFonts w:ascii="Times New Roman" w:hAnsi="Times New Roman" w:cs="Times New Roman"/>
          </w:rPr>
          <w:t>W</w:t>
        </w:r>
      </w:ins>
      <w:ins w:id="958" w:author="Nirmal S." w:date="2024-03-12T13:05:00Z">
        <w:r>
          <w:rPr>
            <w:rFonts w:ascii="Times New Roman" w:hAnsi="Times New Roman" w:cs="Times New Roman"/>
          </w:rPr>
          <w:t>e get the x-momentum equation in form of:</w:t>
        </w:r>
      </w:ins>
    </w:p>
    <w:p w14:paraId="0E32342B" w14:textId="5AD63AB5" w:rsidR="00340F0E" w:rsidRDefault="00340F0E">
      <w:pPr>
        <w:rPr>
          <w:ins w:id="959" w:author="Nirmal S." w:date="2024-03-12T13:07:00Z"/>
          <w:rFonts w:ascii="Times New Roman" w:eastAsiaTheme="minorEastAsia" w:hAnsi="Times New Roman" w:cs="Times New Roman"/>
        </w:rPr>
      </w:pPr>
      <w:ins w:id="960" w:author="Nirmal S." w:date="2024-03-12T13:06:00Z"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</w:ins>
      <m:oMath>
        <m:sSub>
          <m:sSubPr>
            <m:ctrlPr>
              <w:ins w:id="961" w:author="Nirmal S." w:date="2024-03-12T13:06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62" w:author="Nirmal S." w:date="2024-03-12T13:06:00Z">
                <w:rPr>
                  <w:rFonts w:ascii="Cambria Math" w:hAnsi="Cambria Math" w:cs="Times New Roman"/>
                </w:rPr>
                <m:t>a</m:t>
              </w:ins>
            </m:r>
          </m:e>
          <m:sub>
            <m:r>
              <w:ins w:id="963" w:author="Nirmal S." w:date="2024-03-12T13:06:00Z">
                <w:rPr>
                  <w:rFonts w:ascii="Cambria Math" w:hAnsi="Cambria Math" w:cs="Times New Roman"/>
                </w:rPr>
                <m:t>P</m:t>
              </w:ins>
            </m:r>
          </m:sub>
        </m:sSub>
        <m:sSub>
          <m:sSubPr>
            <m:ctrlPr>
              <w:ins w:id="964" w:author="Nirmal S." w:date="2024-03-12T13:06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65" w:author="Nirmal S." w:date="2024-03-12T13:06:00Z">
                <w:rPr>
                  <w:rFonts w:ascii="Cambria Math" w:hAnsi="Cambria Math" w:cs="Times New Roman"/>
                </w:rPr>
                <m:t>u</m:t>
              </w:ins>
            </m:r>
          </m:e>
          <m:sub>
            <m:r>
              <w:ins w:id="966" w:author="Nirmal S." w:date="2024-03-12T13:06:00Z">
                <w:rPr>
                  <w:rFonts w:ascii="Cambria Math" w:hAnsi="Cambria Math" w:cs="Times New Roman"/>
                </w:rPr>
                <m:t>P</m:t>
              </w:ins>
            </m:r>
          </m:sub>
        </m:sSub>
        <m:r>
          <w:ins w:id="967" w:author="Nirmal S." w:date="2024-03-12T13:06:00Z">
            <w:rPr>
              <w:rFonts w:ascii="Cambria Math" w:hAnsi="Cambria Math" w:cs="Times New Roman"/>
            </w:rPr>
            <m:t>=</m:t>
          </w:ins>
        </m:r>
        <m:nary>
          <m:naryPr>
            <m:chr m:val="∑"/>
            <m:limLoc m:val="subSup"/>
            <m:supHide m:val="1"/>
            <m:ctrlPr>
              <w:ins w:id="968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naryPr>
          <m:sub>
            <m:r>
              <w:ins w:id="969" w:author="Nirmal S." w:date="2024-03-12T13:07:00Z">
                <w:rPr>
                  <w:rFonts w:ascii="Cambria Math" w:hAnsi="Cambria Math" w:cs="Times New Roman"/>
                </w:rPr>
                <m:t>nb</m:t>
              </w:ins>
            </m:r>
          </m:sub>
          <m:sup/>
          <m:e>
            <m:sSub>
              <m:sSubPr>
                <m:ctrlPr>
                  <w:ins w:id="970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971" w:author="Nirmal S." w:date="2024-03-12T13:07:00Z">
                    <w:rPr>
                      <w:rFonts w:ascii="Cambria Math" w:hAnsi="Cambria Math" w:cs="Times New Roman"/>
                    </w:rPr>
                    <m:t>a</m:t>
                  </w:ins>
                </m:r>
              </m:e>
              <m:sub>
                <m:r>
                  <w:ins w:id="972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</m:sSub>
            <m:sSub>
              <m:sSubPr>
                <m:ctrlPr>
                  <w:ins w:id="973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974" w:author="Nirmal S." w:date="2024-03-12T13:07:00Z">
                    <w:rPr>
                      <w:rFonts w:ascii="Cambria Math" w:hAnsi="Cambria Math" w:cs="Times New Roman"/>
                    </w:rPr>
                    <m:t>u</m:t>
                  </w:ins>
                </m:r>
              </m:e>
              <m:sub>
                <m:r>
                  <w:ins w:id="975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</m:sSub>
          </m:e>
        </m:nary>
        <m:r>
          <w:ins w:id="976" w:author="Nirmal S." w:date="2024-03-12T13:07:00Z">
            <w:rPr>
              <w:rFonts w:ascii="Cambria Math" w:hAnsi="Cambria Math" w:cs="Times New Roman"/>
            </w:rPr>
            <m:t>-</m:t>
          </w:ins>
        </m:r>
        <m:d>
          <m:dPr>
            <m:ctrlPr>
              <w:ins w:id="977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dPr>
          <m:e>
            <m:sSub>
              <m:sSubPr>
                <m:ctrlPr>
                  <w:ins w:id="978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979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ins w:id="980" w:author="Nirmal S." w:date="2024-03-12T13:07:00Z">
                    <w:rPr>
                      <w:rFonts w:ascii="Cambria Math" w:hAnsi="Cambria Math" w:cs="Times New Roman"/>
                    </w:rPr>
                    <m:t>e</m:t>
                  </w:ins>
                </m:r>
              </m:sub>
            </m:sSub>
            <m:r>
              <w:ins w:id="981" w:author="Nirmal S." w:date="2024-03-12T13:07:00Z">
                <w:rPr>
                  <w:rFonts w:ascii="Cambria Math" w:hAnsi="Cambria Math" w:cs="Times New Roman"/>
                </w:rPr>
                <m:t>-</m:t>
              </w:ins>
            </m:r>
            <m:sSub>
              <m:sSubPr>
                <m:ctrlPr>
                  <w:ins w:id="982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983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ins w:id="984" w:author="Nirmal S." w:date="2024-03-12T13:07:00Z">
                    <w:rPr>
                      <w:rFonts w:ascii="Cambria Math" w:hAnsi="Cambria Math" w:cs="Times New Roman"/>
                    </w:rPr>
                    <m:t>w</m:t>
                  </w:ins>
                </m:r>
              </m:sub>
            </m:sSub>
          </m:e>
        </m:d>
        <m:sSub>
          <m:sSubPr>
            <m:ctrlPr>
              <w:ins w:id="985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86" w:author="Nirmal S." w:date="2024-03-12T13:07:00Z">
                <w:rPr>
                  <w:rFonts w:ascii="Cambria Math" w:hAnsi="Cambria Math" w:cs="Times New Roman"/>
                </w:rPr>
                <m:t>A</m:t>
              </w:ins>
            </m:r>
          </m:e>
          <m:sub>
            <m:r>
              <w:ins w:id="987" w:author="Nirmal S." w:date="2024-03-12T13:07:00Z">
                <w:rPr>
                  <w:rFonts w:ascii="Cambria Math" w:hAnsi="Cambria Math" w:cs="Times New Roman"/>
                </w:rPr>
                <m:t>e</m:t>
              </w:ins>
            </m:r>
          </m:sub>
        </m:sSub>
      </m:oMath>
    </w:p>
    <w:p w14:paraId="5E24D58A" w14:textId="7C0A88C5" w:rsidR="00340F0E" w:rsidRDefault="00340F0E" w:rsidP="00340F0E">
      <w:pPr>
        <w:ind w:firstLine="720"/>
        <w:rPr>
          <w:ins w:id="988" w:author="Nirmal S." w:date="2024-03-12T13:08:00Z"/>
          <w:rFonts w:ascii="Times New Roman" w:eastAsiaTheme="minorEastAsia" w:hAnsi="Times New Roman" w:cs="Times New Roman"/>
        </w:rPr>
      </w:pPr>
      <w:ins w:id="989" w:author="Nirmal S." w:date="2024-03-12T13:07:00Z">
        <w:r>
          <w:rPr>
            <w:rFonts w:ascii="Times New Roman" w:eastAsiaTheme="minorEastAsia" w:hAnsi="Times New Roman" w:cs="Times New Roman"/>
          </w:rPr>
          <w:t xml:space="preserve">From </w:t>
        </w:r>
      </w:ins>
      <w:ins w:id="990" w:author="Nirmal S." w:date="2024-03-12T13:08:00Z">
        <w:r>
          <w:rPr>
            <w:rFonts w:ascii="Times New Roman" w:eastAsiaTheme="minorEastAsia" w:hAnsi="Times New Roman" w:cs="Times New Roman"/>
          </w:rPr>
          <w:t>Hybrid Scheme, the coefficients are calculated as:</w:t>
        </w:r>
      </w:ins>
    </w:p>
    <w:p w14:paraId="621614D3" w14:textId="77DF9D27" w:rsidR="00D40E9E" w:rsidRPr="004E457C" w:rsidRDefault="00000000" w:rsidP="004E457C">
      <w:pPr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ins w:id="991" w:author="Nirmal S." w:date="2024-03-12T13:09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992" w:author="Nirmal S." w:date="2024-03-12T13:09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993" w:author="Nirmal S." w:date="2024-03-12T13:09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994" w:author="Nirmal S." w:date="2024-03-12T13:09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ins w:id="995" w:author="Nirmal S." w:date="2024-03-12T13:09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996" w:author="Nirmal S." w:date="2024-03-12T13:09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997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998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999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1000" w:author="Nirmal S." w:date="2024-03-12T13:09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001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02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003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1004" w:author="Nirmal S." w:date="2024-03-12T13:09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005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006" w:author="Nirmal S." w:date="2024-03-12T13:09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007" w:author="Nirmal S." w:date="2024-03-12T13:09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008" w:author="Nirmal S." w:date="2024-03-12T13:09:00Z"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w:ins>
                          </m:r>
                        </m:sub>
                      </m:sSub>
                    </m:num>
                    <m:den>
                      <m:r>
                        <w:ins w:id="1009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010" w:author="Nirmal S." w:date="2024-03-12T13:09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011" w:author="Nirmal S." w:date="2024-03-12T13:09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012" w:author="Nirmal S." w:date="2024-03-12T13:09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13" w:author="Nirmal S." w:date="2024-03-12T13:09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14" w:author="Nirmal S." w:date="2024-03-12T13:09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015" w:author="Nirmal S." w:date="2024-03-12T13:09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016" w:author="Nirmal S." w:date="2024-03-12T13:09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017" w:author="Nirmal S." w:date="2024-03-12T13:09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018" w:author="Nirmal S." w:date="2024-03-12T13:09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019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20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021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1022" w:author="Nirmal S." w:date="2024-03-12T13:09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023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24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025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1026" w:author="Nirmal S." w:date="2024-03-12T13:11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1027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028" w:author="Nirmal S." w:date="2024-03-12T13:09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029" w:author="Nirmal S." w:date="2024-03-12T13:09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030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w:ins>
                          </m:r>
                        </m:sub>
                      </m:sSub>
                    </m:num>
                    <m:den>
                      <m:r>
                        <w:ins w:id="1031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032" w:author="Nirmal S." w:date="2024-03-12T13:09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033" w:author="Nirmal S." w:date="2024-03-12T13:10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034" w:author="Nirmal S." w:date="2024-03-12T13:10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035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36" w:author="Nirmal S." w:date="2024-03-12T13:10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37" w:author="Nirmal S." w:date="2024-03-12T13:10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038" w:author="Nirmal S." w:date="2024-03-12T13:10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039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040" w:author="Nirmal S." w:date="2024-03-12T13:10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041" w:author="Nirmal S." w:date="2024-03-12T13:10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1042" w:author="Nirmal S." w:date="2024-03-12T13:10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043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44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045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1046" w:author="Nirmal S." w:date="2024-03-12T13:10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047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48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049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1050" w:author="Nirmal S." w:date="2024-03-12T13:10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051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052" w:author="Nirmal S." w:date="2024-03-12T13:10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053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054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w:ins>
                          </m:r>
                        </m:sub>
                      </m:sSub>
                    </m:num>
                    <m:den>
                      <m:r>
                        <w:ins w:id="1055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056" w:author="Nirmal S." w:date="2024-03-12T13:10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057" w:author="Nirmal S." w:date="2024-03-12T13:10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058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59" w:author="Nirmal S." w:date="2024-03-12T13:10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60" w:author="Nirmal S." w:date="2024-03-12T13:10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061" w:author="Nirmal S." w:date="2024-03-12T13:10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062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063" w:author="Nirmal S." w:date="2024-03-12T13:10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064" w:author="Nirmal S." w:date="2024-03-12T13:10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065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66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067" w:author="Nirmal S." w:date="2024-03-12T13:11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1068" w:author="Nirmal S." w:date="2024-03-12T13:10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069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070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071" w:author="Nirmal S." w:date="2024-03-12T13:11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1072" w:author="Nirmal S." w:date="2024-03-12T13:11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1073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074" w:author="Nirmal S." w:date="2024-03-12T13:10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075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076" w:author="Nirmal S." w:date="2024-03-12T13:11:00Z"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w:ins>
                          </m:r>
                        </m:sub>
                      </m:sSub>
                    </m:num>
                    <m:den>
                      <m:r>
                        <w:ins w:id="1077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078" w:author="Nirmal S." w:date="2024-03-12T13:10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079" w:author="Nirmal S." w:date="2024-03-12T13:10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080" w:author="Nirmal S." w:date="2024-03-12T13:11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081" w:author="Nirmal S." w:date="2024-03-12T13:11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82" w:author="Nirmal S." w:date="2024-03-12T13:11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83" w:author="Nirmal S." w:date="2024-03-12T13:11:00Z"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sub>
          </m:sSub>
          <m:r>
            <w:ins w:id="1084" w:author="Nirmal S." w:date="2024-03-12T13:11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085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86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87" w:author="Nirmal S." w:date="2024-03-12T13:12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088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089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90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91" w:author="Nirmal S." w:date="2024-03-12T13:12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092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093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94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95" w:author="Nirmal S." w:date="2024-03-12T13:12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096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097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098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099" w:author="Nirmal S." w:date="2024-03-12T13:12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100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d>
            <m:dPr>
              <m:ctrlPr>
                <w:ins w:id="1101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dPr>
            <m:e>
              <m:sSub>
                <m:sSubPr>
                  <m:ctrlPr>
                    <w:ins w:id="1102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103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104" w:author="Nirmal S." w:date="2024-03-12T13:12:00Z">
                      <w:rPr>
                        <w:rFonts w:ascii="Cambria Math" w:eastAsiaTheme="minorEastAsia" w:hAnsi="Cambria Math" w:cs="Times New Roman"/>
                      </w:rPr>
                      <m:t>e</m:t>
                    </w:ins>
                  </m:r>
                </m:sub>
              </m:sSub>
              <m:r>
                <w:ins w:id="1105" w:author="Nirmal S." w:date="2024-03-12T13:12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1106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107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108" w:author="Nirmal S." w:date="2024-03-12T13:12:00Z">
                      <w:rPr>
                        <w:rFonts w:ascii="Cambria Math" w:eastAsiaTheme="minorEastAsia" w:hAnsi="Cambria Math" w:cs="Times New Roman"/>
                      </w:rPr>
                      <m:t>w</m:t>
                    </w:ins>
                  </m:r>
                </m:sub>
              </m:sSub>
              <m:r>
                <w:ins w:id="1109" w:author="Nirmal S." w:date="2024-03-12T13:12:00Z">
                  <w:rPr>
                    <w:rFonts w:ascii="Cambria Math" w:eastAsiaTheme="minorEastAsia" w:hAnsi="Cambria Math" w:cs="Times New Roman"/>
                  </w:rPr>
                  <m:t>+</m:t>
                </w:ins>
              </m:r>
              <m:sSub>
                <m:sSubPr>
                  <m:ctrlPr>
                    <w:ins w:id="1110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111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112" w:author="Nirmal S." w:date="2024-03-12T13:12:00Z">
                      <w:rPr>
                        <w:rFonts w:ascii="Cambria Math" w:eastAsiaTheme="minorEastAsia" w:hAnsi="Cambria Math" w:cs="Times New Roman"/>
                      </w:rPr>
                      <m:t>n</m:t>
                    </w:ins>
                  </m:r>
                </m:sub>
              </m:sSub>
              <m:r>
                <w:ins w:id="1113" w:author="Nirmal S." w:date="2024-03-12T13:12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1114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115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116" w:author="Nirmal S." w:date="2024-03-12T13:12:00Z">
                      <w:rPr>
                        <w:rFonts w:ascii="Cambria Math" w:eastAsiaTheme="minorEastAsia" w:hAnsi="Cambria Math" w:cs="Times New Roman"/>
                      </w:rPr>
                      <m:t>s</m:t>
                    </w:ins>
                  </m:r>
                </m:sub>
              </m:sSub>
            </m:e>
          </m:d>
          <m:r>
            <w:ins w:id="1117" w:author="Nirmal S." w:date="2024-03-12T13:12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118" w:author="Nirmal S." w:date="2024-03-12T13:12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119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120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121" w:author="Nirmal S." w:date="2024-03-12T13:12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122" w:author="Nirmal S." w:date="2024-03-12T13:12:00Z">
              <w:rPr>
                <w:rFonts w:ascii="Cambria Math" w:eastAsiaTheme="minorEastAsia" w:hAnsi="Cambria Math" w:cs="Times New Roman"/>
              </w:rPr>
              <m:t>=∆y×1</m:t>
            </w:ins>
          </m:r>
          <m:r>
            <w:ins w:id="1123" w:author="Nirmal S." w:date="2024-03-12T13:17:00Z">
              <w:rPr>
                <w:rFonts w:ascii="Cambria Math" w:eastAsiaTheme="minorEastAsia" w:hAnsi="Cambria Math" w:cs="Times New Roman"/>
              </w:rPr>
              <m:t>;</m:t>
            </w:ins>
          </m:r>
          <m:sSub>
            <m:sSubPr>
              <m:ctrlPr>
                <w:ins w:id="1124" w:author="Nirmal S." w:date="2024-03-12T13:17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125" w:author="Nirmal S." w:date="2024-03-12T13:17:00Z">
                  <w:rPr>
                    <w:rFonts w:ascii="Cambria Math" w:eastAsiaTheme="minorEastAsia" w:hAnsi="Cambria Math" w:cs="Times New Roman"/>
                  </w:rPr>
                  <m:t xml:space="preserve">   A</m:t>
                </w:ins>
              </m:r>
            </m:e>
            <m:sub>
              <m:r>
                <w:ins w:id="1126" w:author="Nirmal S." w:date="2024-03-12T13:17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127" w:author="Nirmal S." w:date="2024-03-12T13:17:00Z">
              <w:rPr>
                <w:rFonts w:ascii="Cambria Math" w:eastAsiaTheme="minorEastAsia" w:hAnsi="Cambria Math" w:cs="Times New Roman"/>
              </w:rPr>
              <m:t>=∆x×1</m:t>
            </w:ins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</m:oMath>
      </m:oMathPara>
    </w:p>
    <w:p w14:paraId="698D0138" w14:textId="65EABA73" w:rsidR="004E457C" w:rsidRPr="004E457C" w:rsidRDefault="004E457C" w:rsidP="004E457C">
      <w:pPr>
        <w:ind w:left="1440" w:firstLine="720"/>
        <w:rPr>
          <w:ins w:id="1128" w:author="Nirmal S." w:date="2024-03-12T13:14:00Z"/>
          <w:rFonts w:ascii="Times New Roman" w:eastAsiaTheme="minorEastAsia" w:hAnsi="Times New Roman" w:cs="Times New Roman"/>
        </w:rPr>
      </w:pPr>
    </w:p>
    <w:p w14:paraId="43FFA6F7" w14:textId="78FFC0F0" w:rsidR="00D40E9E" w:rsidRPr="003D1F55" w:rsidRDefault="00CB093C" w:rsidP="00D40E9E">
      <w:pPr>
        <w:rPr>
          <w:ins w:id="1129" w:author="Nirmal S." w:date="2024-03-12T13:14:00Z"/>
          <w:rFonts w:ascii="Times New Roman" w:eastAsiaTheme="minorEastAsia" w:hAnsi="Times New Roman" w:cs="Times New Roman"/>
          <w:b/>
          <w:bCs/>
          <w:i/>
        </w:rPr>
      </w:pPr>
      <w:r w:rsidRPr="00CB093C">
        <w:rPr>
          <w:noProof/>
        </w:rPr>
        <w:drawing>
          <wp:anchor distT="0" distB="0" distL="114300" distR="114300" simplePos="0" relativeHeight="251659264" behindDoc="0" locked="0" layoutInCell="1" allowOverlap="1" wp14:anchorId="3B4FF8A2" wp14:editId="58D9E5AC">
            <wp:simplePos x="0" y="0"/>
            <wp:positionH relativeFrom="column">
              <wp:posOffset>4023995</wp:posOffset>
            </wp:positionH>
            <wp:positionV relativeFrom="paragraph">
              <wp:posOffset>6985</wp:posOffset>
            </wp:positionV>
            <wp:extent cx="2225675" cy="1273810"/>
            <wp:effectExtent l="0" t="0" r="0" b="0"/>
            <wp:wrapNone/>
            <wp:docPr id="8815533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6" t="15306" b="12523"/>
                    <a:stretch/>
                  </pic:blipFill>
                  <pic:spPr bwMode="auto">
                    <a:xfrm>
                      <a:off x="0" y="0"/>
                      <a:ext cx="22256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130" w:author="Nirmal S." w:date="2024-03-12T13:14:00Z">
        <w:r w:rsidR="00D40E9E">
          <w:rPr>
            <w:rFonts w:ascii="Times New Roman" w:eastAsiaTheme="minorEastAsia" w:hAnsi="Times New Roman" w:cs="Times New Roman"/>
            <w:b/>
            <w:bCs/>
            <w:i/>
          </w:rPr>
          <w:t>Y-Momentum Equation in 2D</w:t>
        </w:r>
      </w:ins>
      <w:r w:rsidR="00E45021">
        <w:rPr>
          <w:rFonts w:ascii="Times New Roman" w:eastAsiaTheme="minorEastAsia" w:hAnsi="Times New Roman" w:cs="Times New Roman"/>
          <w:b/>
          <w:bCs/>
          <w:i/>
        </w:rPr>
        <w:t xml:space="preserve"> for v-control volume</w:t>
      </w:r>
      <w:ins w:id="1131" w:author="Nirmal S." w:date="2024-03-12T13:14:00Z">
        <w:r w:rsidR="00D40E9E">
          <w:rPr>
            <w:rFonts w:ascii="Times New Roman" w:eastAsiaTheme="minorEastAsia" w:hAnsi="Times New Roman" w:cs="Times New Roman"/>
            <w:b/>
            <w:bCs/>
            <w:i/>
          </w:rPr>
          <w:t>:</w:t>
        </w:r>
      </w:ins>
    </w:p>
    <w:p w14:paraId="41B51A09" w14:textId="677FB262" w:rsidR="00D40E9E" w:rsidRDefault="00D40E9E" w:rsidP="00D40E9E">
      <w:pPr>
        <w:rPr>
          <w:ins w:id="1132" w:author="Nirmal S." w:date="2024-03-12T13:14:00Z"/>
          <w:rFonts w:ascii="Times New Roman" w:hAnsi="Times New Roman" w:cs="Times New Roman"/>
        </w:rPr>
      </w:pPr>
      <w:ins w:id="1133" w:author="Nirmal S." w:date="2024-03-12T13:14:00Z">
        <w:r>
          <w:rPr>
            <w:rFonts w:ascii="Times New Roman" w:hAnsi="Times New Roman" w:cs="Times New Roman"/>
          </w:rPr>
          <w:t>Integrating each term,</w:t>
        </w:r>
      </w:ins>
    </w:p>
    <w:p w14:paraId="5BB4AFF9" w14:textId="1CCD7816" w:rsidR="00D40E9E" w:rsidRPr="002141DE" w:rsidRDefault="00000000" w:rsidP="00D40E9E">
      <w:pPr>
        <w:ind w:left="1440" w:firstLine="720"/>
        <w:rPr>
          <w:ins w:id="1134" w:author="Nirmal S." w:date="2024-03-12T13:14:00Z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ins w:id="113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1136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1137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1138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1139" w:author="Nirmal S." w:date="2024-03-12T13:1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1140" w:author="Nirmal S." w:date="2024-03-12T13:1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r>
                    <w:ins w:id="1141" w:author="Nirmal S." w:date="2024-03-12T13:14:00Z">
                      <w:rPr>
                        <w:rFonts w:ascii="Cambria Math" w:hAnsi="Cambria Math" w:cs="Times New Roman"/>
                      </w:rPr>
                      <m:t>u</m:t>
                    </w:ins>
                  </m:r>
                  <m:f>
                    <m:fPr>
                      <m:ctrlPr>
                        <w:ins w:id="1142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1143" w:author="Nirmal S." w:date="2024-03-12T13:14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r>
                        <w:ins w:id="1144" w:author="Nirmal S." w:date="2024-03-12T13:15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num>
                    <m:den>
                      <m:r>
                        <w:ins w:id="1145" w:author="Nirmal S." w:date="2024-03-12T13:14:00Z">
                          <w:rPr>
                            <w:rFonts w:ascii="Cambria Math" w:hAnsi="Cambria Math" w:cs="Times New Roman"/>
                          </w:rPr>
                          <m:t>∂x</m:t>
                        </w:ins>
                      </m:r>
                    </m:den>
                  </m:f>
                  <m:r>
                    <w:ins w:id="1146" w:author="Nirmal S." w:date="2024-03-12T13:14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1147" w:author="Nirmal S." w:date="2024-03-12T13:1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1148" w:author="Nirmal S." w:date="2024-03-12T13:14:00Z">
              <w:rPr>
                <w:rFonts w:ascii="Cambria Math" w:hAnsi="Cambria Math" w:cs="Times New Roman"/>
              </w:rPr>
              <m:t>=</m:t>
            </w:ins>
          </m:r>
          <m:sSub>
            <m:sSubPr>
              <m:ctrlPr>
                <w:ins w:id="1149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50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151" w:author="Nirmal S." w:date="2024-03-12T13:14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sSub>
            <m:sSubPr>
              <m:ctrlPr>
                <w:ins w:id="1152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53" w:author="Nirmal S." w:date="2024-03-12T13:15:00Z">
                  <w:rPr>
                    <w:rFonts w:ascii="Cambria Math" w:hAnsi="Cambria Math" w:cs="Times New Roman"/>
                  </w:rPr>
                  <m:t>v</m:t>
                </w:ins>
              </m:r>
            </m:e>
            <m:sub>
              <m:r>
                <w:ins w:id="1154" w:author="Nirmal S." w:date="2024-03-12T13:14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1155" w:author="Nirmal S." w:date="2024-03-12T13:14:00Z">
              <w:rPr>
                <w:rFonts w:ascii="Cambria Math" w:hAnsi="Cambria Math" w:cs="Times New Roman"/>
              </w:rPr>
              <m:t>-</m:t>
            </w:ins>
          </m:r>
          <m:sSub>
            <m:sSubPr>
              <m:ctrlPr>
                <w:ins w:id="1156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57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158" w:author="Nirmal S." w:date="2024-03-12T13:14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sSub>
            <m:sSubPr>
              <m:ctrlPr>
                <w:ins w:id="1159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60" w:author="Nirmal S." w:date="2024-03-12T13:15:00Z">
                  <w:rPr>
                    <w:rFonts w:ascii="Cambria Math" w:hAnsi="Cambria Math" w:cs="Times New Roman"/>
                  </w:rPr>
                  <m:t>v</m:t>
                </w:ins>
              </m:r>
            </m:e>
            <m:sub>
              <m:r>
                <w:ins w:id="1161" w:author="Nirmal S." w:date="2024-03-12T13:14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r>
            <w:ins w:id="1162" w:author="Nirmal S." w:date="2024-03-12T13:14:00Z">
              <m:rPr>
                <m:sty m:val="p"/>
              </m:rPr>
              <w:rPr>
                <w:rFonts w:ascii="Times New Roman" w:eastAsiaTheme="minorEastAsia" w:hAnsi="Times New Roman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1163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1164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1165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1166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1167" w:author="Nirmal S." w:date="2024-03-12T13:1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1168" w:author="Nirmal S." w:date="2024-03-12T13:1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r>
                    <w:ins w:id="1169" w:author="Nirmal S." w:date="2024-03-12T13:14:00Z">
                      <w:rPr>
                        <w:rFonts w:ascii="Cambria Math" w:hAnsi="Cambria Math" w:cs="Times New Roman"/>
                      </w:rPr>
                      <m:t>v</m:t>
                    </w:ins>
                  </m:r>
                  <m:f>
                    <m:fPr>
                      <m:ctrlPr>
                        <w:ins w:id="1170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1171" w:author="Nirmal S." w:date="2024-03-12T13:14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r>
                        <w:ins w:id="1172" w:author="Nirmal S." w:date="2024-03-12T13:15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num>
                    <m:den>
                      <m:r>
                        <w:ins w:id="1173" w:author="Nirmal S." w:date="2024-03-12T13:14:00Z">
                          <w:rPr>
                            <w:rFonts w:ascii="Cambria Math" w:hAnsi="Cambria Math" w:cs="Times New Roman"/>
                          </w:rPr>
                          <m:t>∂y</m:t>
                        </w:ins>
                      </m:r>
                    </m:den>
                  </m:f>
                  <m:r>
                    <w:ins w:id="1174" w:author="Nirmal S." w:date="2024-03-12T13:14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1175" w:author="Nirmal S." w:date="2024-03-12T13:1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1176" w:author="Nirmal S." w:date="2024-03-12T13:14:00Z">
              <w:rPr>
                <w:rFonts w:ascii="Cambria Math" w:hAnsi="Cambria Math" w:cs="Times New Roman"/>
              </w:rPr>
              <m:t>=</m:t>
            </w:ins>
          </m:r>
          <m:sSub>
            <m:sSubPr>
              <m:ctrlPr>
                <w:ins w:id="1177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78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179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sSub>
            <m:sSubPr>
              <m:ctrlPr>
                <w:ins w:id="1180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81" w:author="Nirmal S." w:date="2024-03-12T13:15:00Z">
                  <w:rPr>
                    <w:rFonts w:ascii="Cambria Math" w:hAnsi="Cambria Math" w:cs="Times New Roman"/>
                  </w:rPr>
                  <m:t>v</m:t>
                </w:ins>
              </m:r>
            </m:e>
            <m:sub>
              <m:r>
                <w:ins w:id="1182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1183" w:author="Nirmal S." w:date="2024-03-12T13:14:00Z">
              <w:rPr>
                <w:rFonts w:ascii="Cambria Math" w:hAnsi="Cambria Math" w:cs="Times New Roman"/>
              </w:rPr>
              <m:t>-</m:t>
            </w:ins>
          </m:r>
          <m:sSub>
            <m:sSubPr>
              <m:ctrlPr>
                <w:ins w:id="1184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85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186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sSub>
            <m:sSubPr>
              <m:ctrlPr>
                <w:ins w:id="1187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188" w:author="Nirmal S." w:date="2024-03-12T13:15:00Z">
                  <w:rPr>
                    <w:rFonts w:ascii="Cambria Math" w:hAnsi="Cambria Math" w:cs="Times New Roman"/>
                  </w:rPr>
                  <m:t>v</m:t>
                </w:ins>
              </m:r>
            </m:e>
            <m:sub>
              <m:r>
                <w:ins w:id="1189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r>
            <w:ins w:id="1190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1191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1192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1193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1194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1195" w:author="Nirmal S." w:date="2024-03-12T13:1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1196" w:author="Nirmal S." w:date="2024-03-12T13:1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r>
                    <w:ins w:id="1197" w:author="Nirmal S." w:date="2024-03-12T13:14:00Z">
                      <w:rPr>
                        <w:rFonts w:ascii="Cambria Math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198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1199" w:author="Nirmal S." w:date="2024-03-12T13:14:00Z">
                          <w:rPr>
                            <w:rFonts w:ascii="Cambria Math" w:hAnsi="Cambria Math" w:cs="Times New Roman"/>
                          </w:rPr>
                          <m:t>∂p</m:t>
                        </w:ins>
                      </m:r>
                    </m:num>
                    <m:den>
                      <m:r>
                        <w:ins w:id="1200" w:author="Nirmal S." w:date="2024-03-12T13:14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r>
                        <w:ins w:id="1201" w:author="Nirmal S." w:date="2024-03-12T13:15:00Z">
                          <w:rPr>
                            <w:rFonts w:ascii="Cambria Math" w:hAnsi="Cambria Math" w:cs="Times New Roman"/>
                          </w:rPr>
                          <m:t>y</m:t>
                        </w:ins>
                      </m:r>
                    </m:den>
                  </m:f>
                  <m:r>
                    <w:ins w:id="1202" w:author="Nirmal S." w:date="2024-03-12T13:14:00Z">
                      <w:rPr>
                        <w:rFonts w:ascii="Cambria Math" w:hAnsi="Cambria Math" w:cs="Times New Roman"/>
                      </w:rPr>
                      <m:t>dx</m:t>
                    </w:ins>
                  </m:r>
                </m:e>
              </m:nary>
              <m:r>
                <w:ins w:id="1203" w:author="Nirmal S." w:date="2024-03-12T13:1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1204" w:author="Nirmal S." w:date="2024-03-12T13:14:00Z">
              <w:rPr>
                <w:rFonts w:ascii="Cambria Math" w:hAnsi="Cambria Math" w:cs="Times New Roman"/>
              </w:rPr>
              <m:t>=-</m:t>
            </w:ins>
          </m:r>
          <m:d>
            <m:dPr>
              <m:ctrlPr>
                <w:ins w:id="120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sSub>
                <m:sSubPr>
                  <m:ctrlPr>
                    <w:ins w:id="1206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1207" w:author="Nirmal S." w:date="2024-03-12T13:14:00Z">
                      <w:rPr>
                        <w:rFonts w:ascii="Cambria Math" w:hAnsi="Cambria Math" w:cs="Times New Roman"/>
                      </w:rPr>
                      <m:t>p</m:t>
                    </w:ins>
                  </m:r>
                </m:e>
                <m:sub>
                  <m:r>
                    <w:ins w:id="1208" w:author="Nirmal S." w:date="2024-03-12T13:15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sub>
              </m:sSub>
              <m:r>
                <w:ins w:id="1209" w:author="Nirmal S." w:date="2024-03-12T13:14:00Z">
                  <w:rPr>
                    <w:rFonts w:ascii="Cambria Math" w:hAnsi="Cambria Math" w:cs="Times New Roman"/>
                  </w:rPr>
                  <m:t>-</m:t>
                </w:ins>
              </m:r>
              <m:sSub>
                <m:sSubPr>
                  <m:ctrlPr>
                    <w:ins w:id="1210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1211" w:author="Nirmal S." w:date="2024-03-12T13:14:00Z">
                      <w:rPr>
                        <w:rFonts w:ascii="Cambria Math" w:hAnsi="Cambria Math" w:cs="Times New Roman"/>
                      </w:rPr>
                      <m:t>p</m:t>
                    </w:ins>
                  </m:r>
                </m:e>
                <m:sub>
                  <m:r>
                    <w:ins w:id="1212" w:author="Nirmal S." w:date="2024-03-12T13:15:00Z">
                      <w:rPr>
                        <w:rFonts w:ascii="Cambria Math" w:hAnsi="Cambria Math" w:cs="Times New Roman"/>
                      </w:rPr>
                      <m:t>s</m:t>
                    </w:ins>
                  </m:r>
                </m:sub>
              </m:sSub>
            </m:e>
          </m:d>
          <m:sSub>
            <m:sSubPr>
              <m:ctrlPr>
                <w:ins w:id="1213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214" w:author="Nirmal S." w:date="2024-03-12T13:14:00Z">
                  <w:rPr>
                    <w:rFonts w:ascii="Cambria Math" w:hAnsi="Cambria Math" w:cs="Times New Roman"/>
                  </w:rPr>
                  <m:t>A</m:t>
                </w:ins>
              </m:r>
            </m:e>
            <m:sub>
              <m:r>
                <w:ins w:id="1215" w:author="Nirmal S." w:date="2024-03-12T13:15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1216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1217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1218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1219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1220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1221" w:author="Nirmal S." w:date="2024-03-12T13:1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1222" w:author="Nirmal S." w:date="2024-03-12T13:1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f>
                    <m:fPr>
                      <m:ctrlPr>
                        <w:ins w:id="1223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1224" w:author="Nirmal S." w:date="2024-03-12T13:14:00Z">
                          <w:rPr>
                            <w:rFonts w:ascii="Cambria Math" w:hAnsi="Cambria Math" w:cs="Times New Roman"/>
                          </w:rPr>
                          <m:t>1</m:t>
                        </w:ins>
                      </m:r>
                    </m:num>
                    <m:den>
                      <m:r>
                        <w:ins w:id="1225" w:author="Nirmal S." w:date="2024-03-12T13:14:00Z">
                          <w:rPr>
                            <w:rFonts w:ascii="Cambria Math" w:hAnsi="Cambria Math" w:cs="Times New Roman"/>
                          </w:rPr>
                          <m:t>Re</m:t>
                        </w:ins>
                      </m:r>
                    </m:den>
                  </m:f>
                  <m:f>
                    <m:fPr>
                      <m:ctrlPr>
                        <w:ins w:id="1226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sSup>
                        <m:sSupPr>
                          <m:ctrlPr>
                            <w:ins w:id="1227" w:author="Nirmal S." w:date="2024-03-12T13:14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1228" w:author="Nirmal S." w:date="2024-03-12T13:14:00Z">
                              <w:rPr>
                                <w:rFonts w:ascii="Cambria Math" w:hAnsi="Cambria Math" w:cs="Times New Roman"/>
                              </w:rPr>
                              <m:t>∂</m:t>
                            </w:ins>
                          </m:r>
                        </m:e>
                        <m:sup>
                          <m:r>
                            <w:ins w:id="1229" w:author="Nirmal S." w:date="2024-03-12T13:14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  <m:r>
                        <w:ins w:id="1230" w:author="Nirmal S." w:date="2024-03-12T13:16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num>
                    <m:den>
                      <m:r>
                        <w:ins w:id="1231" w:author="Nirmal S." w:date="2024-03-12T13:14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sSup>
                        <m:sSupPr>
                          <m:ctrlPr>
                            <w:ins w:id="1232" w:author="Nirmal S." w:date="2024-03-12T13:14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1233" w:author="Nirmal S." w:date="2024-03-12T13:16:00Z">
                              <w:rPr>
                                <w:rFonts w:ascii="Cambria Math" w:hAnsi="Cambria Math" w:cs="Times New Roman"/>
                              </w:rPr>
                              <m:t>x</m:t>
                            </w:ins>
                          </m:r>
                        </m:e>
                        <m:sup>
                          <m:r>
                            <w:ins w:id="1234" w:author="Nirmal S." w:date="2024-03-12T13:14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</m:den>
                  </m:f>
                  <m:r>
                    <w:ins w:id="1235" w:author="Nirmal S." w:date="2024-03-12T13:14:00Z">
                      <w:rPr>
                        <w:rFonts w:ascii="Cambria Math" w:hAnsi="Cambria Math" w:cs="Times New Roman"/>
                      </w:rPr>
                      <m:t xml:space="preserve"> dx</m:t>
                    </w:ins>
                  </m:r>
                </m:e>
              </m:nary>
              <m:r>
                <w:ins w:id="1236" w:author="Nirmal S." w:date="2024-03-12T13:1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1237" w:author="Nirmal S." w:date="2024-03-12T13:14:00Z">
              <w:rPr>
                <w:rFonts w:ascii="Cambria Math" w:hAnsi="Cambria Math" w:cs="Times New Roman"/>
              </w:rPr>
              <m:t>=</m:t>
            </w:ins>
          </m:r>
          <m:f>
            <m:fPr>
              <m:ctrlPr>
                <w:ins w:id="1238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fPr>
            <m:num>
              <m:r>
                <w:ins w:id="1239" w:author="Nirmal S." w:date="2024-03-12T13:14:00Z">
                  <w:rPr>
                    <w:rFonts w:ascii="Cambria Math" w:hAnsi="Cambria Math" w:cs="Times New Roman"/>
                  </w:rPr>
                  <m:t>1</m:t>
                </w:ins>
              </m:r>
            </m:num>
            <m:den>
              <m:r>
                <w:ins w:id="1240" w:author="Nirmal S." w:date="2024-03-12T13:14:00Z">
                  <w:rPr>
                    <w:rFonts w:ascii="Cambria Math" w:hAnsi="Cambria Math" w:cs="Times New Roman"/>
                  </w:rPr>
                  <m:t>Re</m:t>
                </w:ins>
              </m:r>
            </m:den>
          </m:f>
          <m:d>
            <m:dPr>
              <m:ctrlPr>
                <w:ins w:id="1241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242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1243" w:author="Nirmal S." w:date="2024-03-12T13:14:00Z">
                      <w:rPr>
                        <w:rFonts w:ascii="Cambria Math" w:hAnsi="Cambria Math" w:cs="Times New Roman"/>
                      </w:rPr>
                      <m:t>∂</m:t>
                    </w:ins>
                  </m:r>
                  <m:r>
                    <w:ins w:id="1244" w:author="Nirmal S." w:date="2024-03-12T13:1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num>
                <m:den>
                  <m:r>
                    <w:ins w:id="1245" w:author="Nirmal S." w:date="2024-03-12T13:14:00Z">
                      <w:rPr>
                        <w:rFonts w:ascii="Cambria Math" w:hAnsi="Cambria Math" w:cs="Times New Roman"/>
                      </w:rPr>
                      <m:t>∂</m:t>
                    </w:ins>
                  </m:r>
                  <m:r>
                    <w:ins w:id="1246" w:author="Nirmal S." w:date="2024-03-12T13:16:00Z">
                      <w:rPr>
                        <w:rFonts w:ascii="Cambria Math" w:hAnsi="Cambria Math" w:cs="Times New Roman"/>
                      </w:rPr>
                      <m:t>x</m:t>
                    </w:ins>
                  </m:r>
                </m:den>
              </m:f>
              <m:sSub>
                <m:sSubPr>
                  <m:ctrlPr>
                    <w:ins w:id="1247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1248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249" w:author="Nirmal S." w:date="2024-03-12T13:14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1250" w:author="Nirmal S." w:date="2024-03-12T13:16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b>
              </m:sSub>
              <m:r>
                <w:ins w:id="1251" w:author="Nirmal S." w:date="2024-03-12T13:14:00Z">
                  <w:rPr>
                    <w:rFonts w:ascii="Cambria Math" w:hAnsi="Cambria Math" w:cs="Times New Roman"/>
                  </w:rPr>
                  <m:t>-</m:t>
                </w:ins>
              </m:r>
              <m:f>
                <m:fPr>
                  <m:ctrlPr>
                    <w:ins w:id="1252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1253" w:author="Nirmal S." w:date="2024-03-12T13:14:00Z">
                      <w:rPr>
                        <w:rFonts w:ascii="Cambria Math" w:hAnsi="Cambria Math" w:cs="Times New Roman"/>
                      </w:rPr>
                      <m:t>∂</m:t>
                    </w:ins>
                  </m:r>
                  <m:r>
                    <w:ins w:id="1254" w:author="Nirmal S." w:date="2024-03-12T13:1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num>
                <m:den>
                  <m:r>
                    <w:ins w:id="1255" w:author="Nirmal S." w:date="2024-03-12T13:14:00Z">
                      <w:rPr>
                        <w:rFonts w:ascii="Cambria Math" w:hAnsi="Cambria Math" w:cs="Times New Roman"/>
                      </w:rPr>
                      <m:t>∂</m:t>
                    </w:ins>
                  </m:r>
                  <m:r>
                    <w:ins w:id="1256" w:author="Nirmal S." w:date="2024-03-12T13:16:00Z">
                      <w:rPr>
                        <w:rFonts w:ascii="Cambria Math" w:hAnsi="Cambria Math" w:cs="Times New Roman"/>
                      </w:rPr>
                      <m:t>x</m:t>
                    </w:ins>
                  </m:r>
                </m:den>
              </m:f>
              <m:sSub>
                <m:sSubPr>
                  <m:ctrlPr>
                    <w:ins w:id="1257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1258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259" w:author="Nirmal S." w:date="2024-03-12T13:14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1260" w:author="Nirmal S." w:date="2024-03-12T13:16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</m:sSub>
            </m:e>
          </m:d>
          <m:sSub>
            <m:sSubPr>
              <m:ctrlPr>
                <w:ins w:id="1261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262" w:author="Nirmal S." w:date="2024-03-12T13:14:00Z">
                  <w:rPr>
                    <w:rFonts w:ascii="Cambria Math" w:hAnsi="Cambria Math" w:cs="Times New Roman"/>
                  </w:rPr>
                  <m:t>A</m:t>
                </w:ins>
              </m:r>
            </m:e>
            <m:sub>
              <m:r>
                <w:ins w:id="1263" w:author="Nirmal S." w:date="2024-03-12T13:16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1264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nary>
            <m:naryPr>
              <m:limLoc m:val="undOvr"/>
              <m:ctrlPr>
                <w:ins w:id="126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1266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1267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1268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1269" w:author="Nirmal S." w:date="2024-03-12T13:1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1270" w:author="Nirmal S." w:date="2024-03-12T13:1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f>
                    <m:fPr>
                      <m:ctrlPr>
                        <w:ins w:id="1271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r>
                        <w:ins w:id="1272" w:author="Nirmal S." w:date="2024-03-12T13:14:00Z">
                          <w:rPr>
                            <w:rFonts w:ascii="Cambria Math" w:hAnsi="Cambria Math" w:cs="Times New Roman"/>
                          </w:rPr>
                          <m:t>1</m:t>
                        </w:ins>
                      </m:r>
                    </m:num>
                    <m:den>
                      <m:r>
                        <w:ins w:id="1273" w:author="Nirmal S." w:date="2024-03-12T13:14:00Z">
                          <w:rPr>
                            <w:rFonts w:ascii="Cambria Math" w:hAnsi="Cambria Math" w:cs="Times New Roman"/>
                          </w:rPr>
                          <m:t>Re</m:t>
                        </w:ins>
                      </m:r>
                    </m:den>
                  </m:f>
                  <m:f>
                    <m:fPr>
                      <m:ctrlPr>
                        <w:ins w:id="1274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fPr>
                    <m:num>
                      <m:sSup>
                        <m:sSupPr>
                          <m:ctrlPr>
                            <w:ins w:id="1275" w:author="Nirmal S." w:date="2024-03-12T13:14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1276" w:author="Nirmal S." w:date="2024-03-12T13:14:00Z">
                              <w:rPr>
                                <w:rFonts w:ascii="Cambria Math" w:hAnsi="Cambria Math" w:cs="Times New Roman"/>
                              </w:rPr>
                              <m:t>∂</m:t>
                            </w:ins>
                          </m:r>
                        </m:e>
                        <m:sup>
                          <m:r>
                            <w:ins w:id="1277" w:author="Nirmal S." w:date="2024-03-12T13:14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  <m:r>
                        <w:ins w:id="1278" w:author="Nirmal S." w:date="2024-03-12T13:16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num>
                    <m:den>
                      <m:r>
                        <w:ins w:id="1279" w:author="Nirmal S." w:date="2024-03-12T13:14:00Z">
                          <w:rPr>
                            <w:rFonts w:ascii="Cambria Math" w:hAnsi="Cambria Math" w:cs="Times New Roman"/>
                          </w:rPr>
                          <m:t>∂</m:t>
                        </w:ins>
                      </m:r>
                      <m:sSup>
                        <m:sSupPr>
                          <m:ctrlPr>
                            <w:ins w:id="1280" w:author="Nirmal S." w:date="2024-03-12T13:14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1281" w:author="Nirmal S." w:date="2024-03-12T13:14:00Z">
                              <w:rPr>
                                <w:rFonts w:ascii="Cambria Math" w:hAnsi="Cambria Math" w:cs="Times New Roman"/>
                              </w:rPr>
                              <m:t>y</m:t>
                            </w:ins>
                          </m:r>
                        </m:e>
                        <m:sup>
                          <m:r>
                            <w:ins w:id="1282" w:author="Nirmal S." w:date="2024-03-12T13:14:00Z">
                              <w:rPr>
                                <w:rFonts w:ascii="Cambria Math" w:hAnsi="Cambria Math" w:cs="Times New Roman"/>
                              </w:rPr>
                              <m:t>2</m:t>
                            </w:ins>
                          </m:r>
                        </m:sup>
                      </m:sSup>
                    </m:den>
                  </m:f>
                  <m:r>
                    <w:ins w:id="1283" w:author="Nirmal S." w:date="2024-03-12T13:14:00Z">
                      <w:rPr>
                        <w:rFonts w:ascii="Cambria Math" w:hAnsi="Cambria Math" w:cs="Times New Roman"/>
                      </w:rPr>
                      <m:t xml:space="preserve"> dx</m:t>
                    </w:ins>
                  </m:r>
                </m:e>
              </m:nary>
              <m:r>
                <w:ins w:id="1284" w:author="Nirmal S." w:date="2024-03-12T13:1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1285" w:author="Nirmal S." w:date="2024-03-12T13:14:00Z">
              <w:rPr>
                <w:rFonts w:ascii="Cambria Math" w:hAnsi="Cambria Math" w:cs="Times New Roman"/>
              </w:rPr>
              <m:t>=</m:t>
            </w:ins>
          </m:r>
          <m:f>
            <m:fPr>
              <m:ctrlPr>
                <w:ins w:id="1286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fPr>
            <m:num>
              <m:r>
                <w:ins w:id="1287" w:author="Nirmal S." w:date="2024-03-12T13:14:00Z">
                  <w:rPr>
                    <w:rFonts w:ascii="Cambria Math" w:hAnsi="Cambria Math" w:cs="Times New Roman"/>
                  </w:rPr>
                  <m:t>1</m:t>
                </w:ins>
              </m:r>
            </m:num>
            <m:den>
              <m:r>
                <w:ins w:id="1288" w:author="Nirmal S." w:date="2024-03-12T13:14:00Z">
                  <w:rPr>
                    <w:rFonts w:ascii="Cambria Math" w:hAnsi="Cambria Math" w:cs="Times New Roman"/>
                  </w:rPr>
                  <m:t>Re</m:t>
                </w:ins>
              </m:r>
            </m:den>
          </m:f>
          <m:d>
            <m:dPr>
              <m:ctrlPr>
                <w:ins w:id="1289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290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1291" w:author="Nirmal S." w:date="2024-03-12T13:14:00Z">
                      <w:rPr>
                        <w:rFonts w:ascii="Cambria Math" w:hAnsi="Cambria Math" w:cs="Times New Roman"/>
                      </w:rPr>
                      <m:t>∂</m:t>
                    </w:ins>
                  </m:r>
                  <m:r>
                    <w:ins w:id="1292" w:author="Nirmal S." w:date="2024-03-12T13:17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num>
                <m:den>
                  <m:r>
                    <w:ins w:id="1293" w:author="Nirmal S." w:date="2024-03-12T13:14:00Z">
                      <w:rPr>
                        <w:rFonts w:ascii="Cambria Math" w:hAnsi="Cambria Math" w:cs="Times New Roman"/>
                      </w:rPr>
                      <m:t>∂y</m:t>
                    </w:ins>
                  </m:r>
                </m:den>
              </m:f>
              <m:sSub>
                <m:sSubPr>
                  <m:ctrlPr>
                    <w:ins w:id="1294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1295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296" w:author="Nirmal S." w:date="2024-03-12T13:14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1297" w:author="Nirmal S." w:date="2024-03-12T13:14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sub>
              </m:sSub>
              <m:r>
                <w:ins w:id="1298" w:author="Nirmal S." w:date="2024-03-12T13:14:00Z">
                  <w:rPr>
                    <w:rFonts w:ascii="Cambria Math" w:hAnsi="Cambria Math" w:cs="Times New Roman"/>
                  </w:rPr>
                  <m:t>-</m:t>
                </w:ins>
              </m:r>
              <m:f>
                <m:fPr>
                  <m:ctrlPr>
                    <w:ins w:id="1299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r>
                    <w:ins w:id="1300" w:author="Nirmal S." w:date="2024-03-12T13:14:00Z">
                      <w:rPr>
                        <w:rFonts w:ascii="Cambria Math" w:hAnsi="Cambria Math" w:cs="Times New Roman"/>
                      </w:rPr>
                      <m:t>∂</m:t>
                    </w:ins>
                  </m:r>
                  <m:r>
                    <w:ins w:id="1301" w:author="Nirmal S." w:date="2024-03-12T13:17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num>
                <m:den>
                  <m:r>
                    <w:ins w:id="1302" w:author="Nirmal S." w:date="2024-03-12T13:14:00Z">
                      <w:rPr>
                        <w:rFonts w:ascii="Cambria Math" w:hAnsi="Cambria Math" w:cs="Times New Roman"/>
                      </w:rPr>
                      <m:t>∂y</m:t>
                    </w:ins>
                  </m:r>
                </m:den>
              </m:f>
              <m:sSub>
                <m:sSubPr>
                  <m:ctrlPr>
                    <w:ins w:id="1303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ins w:id="1304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1305" w:author="Nirmal S." w:date="2024-03-12T13:14:00Z">
                          <w:rPr>
                            <w:rFonts w:ascii="Cambria Math" w:hAnsi="Cambria Math" w:cs="Times New Roman"/>
                          </w:rPr>
                          <m:t>​</m:t>
                        </w:ins>
                      </m:r>
                    </m:e>
                  </m:d>
                </m:e>
                <m:sub>
                  <m:r>
                    <w:ins w:id="1306" w:author="Nirmal S." w:date="2024-03-12T13:14:00Z">
                      <w:rPr>
                        <w:rFonts w:ascii="Cambria Math" w:hAnsi="Cambria Math" w:cs="Times New Roman"/>
                      </w:rPr>
                      <m:t>s</m:t>
                    </w:ins>
                  </m:r>
                </m:sub>
              </m:sSub>
            </m:e>
          </m:d>
          <m:sSub>
            <m:sSubPr>
              <m:ctrlPr>
                <w:ins w:id="1307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308" w:author="Nirmal S." w:date="2024-03-12T13:14:00Z">
                  <w:rPr>
                    <w:rFonts w:ascii="Cambria Math" w:hAnsi="Cambria Math" w:cs="Times New Roman"/>
                  </w:rPr>
                  <m:t>A</m:t>
                </w:ins>
              </m:r>
            </m:e>
            <m:sub>
              <m:r>
                <w:ins w:id="1309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1310" w:author="Nirmal S." w:date="2024-03-12T13:14:00Z">
              <w:rPr>
                <w:rFonts w:ascii="Cambria Math" w:hAnsi="Cambria Math" w:cs="Times New Roman"/>
              </w:rPr>
              <m:t xml:space="preserve"> </m:t>
            </w:ins>
          </m:r>
        </m:oMath>
      </m:oMathPara>
    </w:p>
    <w:p w14:paraId="3DCFC218" w14:textId="69C30E99" w:rsidR="00D40E9E" w:rsidRDefault="00D40E9E" w:rsidP="00D40E9E">
      <w:pPr>
        <w:ind w:firstLine="720"/>
        <w:rPr>
          <w:ins w:id="1311" w:author="Nirmal S." w:date="2024-03-12T13:14:00Z"/>
          <w:rFonts w:ascii="Times New Roman" w:eastAsiaTheme="minorEastAsia" w:hAnsi="Times New Roman" w:cs="Times New Roman"/>
        </w:rPr>
      </w:pPr>
      <w:ins w:id="1312" w:author="Nirmal S." w:date="2024-03-12T13:14:00Z">
        <w:r>
          <w:rPr>
            <w:rFonts w:ascii="Times New Roman" w:eastAsiaTheme="minorEastAsia" w:hAnsi="Times New Roman" w:cs="Times New Roman"/>
          </w:rPr>
          <w:t>Where:</w:t>
        </w:r>
      </w:ins>
    </w:p>
    <w:p w14:paraId="05FFC28D" w14:textId="38FD3C77" w:rsidR="00D40E9E" w:rsidRPr="004E457C" w:rsidRDefault="00000000" w:rsidP="004E457C">
      <w:pPr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ins w:id="1313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314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315" w:author="Nirmal S." w:date="2024-03-12T13:14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1316" w:author="Nirmal S." w:date="2024-03-12T13:14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317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318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319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20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321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  <m:r>
                        <w:ins w:id="1322" w:author="Nirmal S." w:date="2024-03-12T13:18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b>
                    <m:sup>
                      <m:r>
                        <w:ins w:id="1323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324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325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26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327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328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329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330" w:author="Nirmal S." w:date="2024-03-12T13:14:00Z">
              <w:rPr>
                <w:rFonts w:ascii="Cambria Math" w:hAnsi="Cambria Math" w:cs="Times New Roman"/>
              </w:rPr>
              <m:t xml:space="preserve">∆y×1;     </m:t>
            </w:ins>
          </m:r>
          <m:sSub>
            <m:sSubPr>
              <m:ctrlPr>
                <w:ins w:id="1331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332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333" w:author="Nirmal S." w:date="2024-03-12T13:14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r>
            <w:ins w:id="1334" w:author="Nirmal S." w:date="2024-03-12T13:14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33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336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337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38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339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  <m:r>
                        <w:ins w:id="1340" w:author="Nirmal S." w:date="2024-03-12T13:18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b>
                    <m:sup>
                      <m:r>
                        <w:ins w:id="1341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  <m:r>
                        <w:ins w:id="1342" w:author="Nirmal S." w:date="2024-03-12T13:18:00Z">
                          <w:rPr>
                            <w:rFonts w:ascii="Cambria Math" w:hAnsi="Cambria Math" w:cs="Times New Roman"/>
                          </w:rPr>
                          <m:t>-1</m:t>
                        </w:ins>
                      </m:r>
                    </m:sup>
                  </m:sSubSup>
                  <m:r>
                    <w:ins w:id="1343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344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45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346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347" w:author="Nirmal S." w:date="2024-03-12T13:14:00Z">
                          <w:rPr>
                            <w:rFonts w:ascii="Cambria Math" w:hAnsi="Cambria Math" w:cs="Times New Roman"/>
                          </w:rPr>
                          <m:t>j-1</m:t>
                        </w:ins>
                      </m:r>
                    </m:sup>
                  </m:sSubSup>
                </m:num>
                <m:den>
                  <m:r>
                    <w:ins w:id="1348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349" w:author="Nirmal S." w:date="2024-03-12T13:14:00Z">
              <w:rPr>
                <w:rFonts w:ascii="Cambria Math" w:hAnsi="Cambria Math" w:cs="Times New Roman"/>
              </w:rPr>
              <m:t>∆y×1</m:t>
            </w:ins>
          </m:r>
          <m:r>
            <w:ins w:id="1350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1351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352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353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1354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35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356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357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58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359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360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361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362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63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364" w:author="Nirmal S." w:date="2024-03-12T13:14:00Z">
                          <w:rPr>
                            <w:rFonts w:ascii="Cambria Math" w:hAnsi="Cambria Math" w:cs="Times New Roman"/>
                          </w:rPr>
                          <m:t>i-1</m:t>
                        </w:ins>
                      </m:r>
                    </m:sub>
                    <m:sup>
                      <m:r>
                        <w:ins w:id="1365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366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367" w:author="Nirmal S." w:date="2024-03-12T13:14:00Z">
              <w:rPr>
                <w:rFonts w:ascii="Cambria Math" w:hAnsi="Cambria Math" w:cs="Times New Roman"/>
              </w:rPr>
              <m:t xml:space="preserve">∆x×1;     </m:t>
            </w:ins>
          </m:r>
          <m:sSub>
            <m:sSubPr>
              <m:ctrlPr>
                <w:ins w:id="1368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369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370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r>
            <w:ins w:id="1371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372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373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374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75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376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  <m:r>
                        <w:ins w:id="1377" w:author="Nirmal S." w:date="2024-03-12T13:20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b>
                    <m:sup>
                      <m:r>
                        <w:ins w:id="1378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379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380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381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382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383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384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385" w:author="Nirmal S." w:date="2024-03-12T13:14:00Z">
              <w:rPr>
                <w:rFonts w:ascii="Cambria Math" w:hAnsi="Cambria Math" w:cs="Times New Roman"/>
              </w:rPr>
              <m:t>∆x×1</m:t>
            </w:ins>
          </m:r>
          <m:r>
            <w:ins w:id="1386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1387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388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389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390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39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392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393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394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139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396" w:author="Nirmal S." w:date="2024-03-12T13:1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1397" w:author="Nirmal S." w:date="2024-03-12T13:1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1398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399" w:author="Nirmal S." w:date="2024-03-12T13:14:00Z">
                  <w:rPr>
                    <w:rFonts w:ascii="Cambria Math" w:eastAsiaTheme="minorEastAsia" w:hAnsi="Cambria Math" w:cs="Times New Roman"/>
                  </w:rPr>
                  <m:t>∆y×1</m:t>
                </w:ins>
              </m:r>
            </m:num>
            <m:den>
              <m:r>
                <w:ins w:id="1400" w:author="Nirmal S." w:date="2024-03-12T13:14:00Z">
                  <w:rPr>
                    <w:rFonts w:ascii="Cambria Math" w:eastAsiaTheme="minorEastAsia" w:hAnsi="Cambria Math" w:cs="Times New Roman"/>
                  </w:rPr>
                  <m:t>∆x</m:t>
                </w:ins>
              </m:r>
            </m:den>
          </m:f>
          <m:r>
            <w:ins w:id="1401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40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403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404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405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406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407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408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409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1410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411" w:author="Nirmal S." w:date="2024-03-12T13:1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1412" w:author="Nirmal S." w:date="2024-03-12T13:1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1413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414" w:author="Nirmal S." w:date="2024-03-12T13:14:00Z">
                  <w:rPr>
                    <w:rFonts w:ascii="Cambria Math" w:eastAsiaTheme="minorEastAsia" w:hAnsi="Cambria Math" w:cs="Times New Roman"/>
                  </w:rPr>
                  <m:t>∆x×1</m:t>
                </w:ins>
              </m:r>
            </m:num>
            <m:den>
              <m:r>
                <w:ins w:id="1415" w:author="Nirmal S." w:date="2024-03-12T13:14:00Z">
                  <w:rPr>
                    <w:rFonts w:ascii="Cambria Math" w:eastAsiaTheme="minorEastAsia" w:hAnsi="Cambria Math" w:cs="Times New Roman"/>
                  </w:rPr>
                  <m:t>∆y</m:t>
                </w:ins>
              </m:r>
            </m:den>
          </m:f>
        </m:oMath>
      </m:oMathPara>
    </w:p>
    <w:p w14:paraId="12EE4DAD" w14:textId="77777777" w:rsidR="004E457C" w:rsidRPr="004E457C" w:rsidRDefault="004E457C" w:rsidP="004E457C">
      <w:pPr>
        <w:ind w:left="1440" w:firstLine="720"/>
        <w:rPr>
          <w:ins w:id="1416" w:author="Nirmal S." w:date="2024-03-12T13:14:00Z"/>
          <w:rFonts w:ascii="Times New Roman" w:eastAsiaTheme="minorEastAsia" w:hAnsi="Times New Roman" w:cs="Times New Roman"/>
        </w:rPr>
      </w:pPr>
    </w:p>
    <w:p w14:paraId="3FD75B10" w14:textId="640BD2EB" w:rsidR="00D40E9E" w:rsidRDefault="00D40E9E" w:rsidP="00D40E9E">
      <w:pPr>
        <w:rPr>
          <w:ins w:id="1417" w:author="Nirmal S." w:date="2024-03-12T13:14:00Z"/>
          <w:rFonts w:ascii="Times New Roman" w:hAnsi="Times New Roman" w:cs="Times New Roman"/>
        </w:rPr>
      </w:pPr>
      <w:ins w:id="1418" w:author="Nirmal S." w:date="2024-03-12T13:14:00Z">
        <w:r>
          <w:rPr>
            <w:rFonts w:ascii="Times New Roman" w:hAnsi="Times New Roman" w:cs="Times New Roman"/>
          </w:rPr>
          <w:t xml:space="preserve">We get the </w:t>
        </w:r>
      </w:ins>
      <w:r w:rsidR="00DF4365">
        <w:rPr>
          <w:rFonts w:ascii="Times New Roman" w:hAnsi="Times New Roman" w:cs="Times New Roman"/>
        </w:rPr>
        <w:t>y</w:t>
      </w:r>
      <w:ins w:id="1419" w:author="Nirmal S." w:date="2024-03-12T13:14:00Z">
        <w:r>
          <w:rPr>
            <w:rFonts w:ascii="Times New Roman" w:hAnsi="Times New Roman" w:cs="Times New Roman"/>
          </w:rPr>
          <w:t>-momentum equation in form of:</w:t>
        </w:r>
      </w:ins>
    </w:p>
    <w:p w14:paraId="43CD455C" w14:textId="187CF402" w:rsidR="00D40E9E" w:rsidRDefault="00D40E9E" w:rsidP="00D40E9E">
      <w:pPr>
        <w:rPr>
          <w:ins w:id="1420" w:author="Nirmal S." w:date="2024-03-12T13:14:00Z"/>
          <w:rFonts w:ascii="Times New Roman" w:eastAsiaTheme="minorEastAsia" w:hAnsi="Times New Roman" w:cs="Times New Roman"/>
        </w:rPr>
      </w:pPr>
      <w:ins w:id="1421" w:author="Nirmal S." w:date="2024-03-12T13:14:00Z"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</w:ins>
      <m:oMath>
        <m:sSub>
          <m:sSubPr>
            <m:ctrlPr>
              <w:ins w:id="1422" w:author="Nirmal S." w:date="2024-03-12T13:14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1423" w:author="Nirmal S." w:date="2024-03-12T13:14:00Z">
                <w:rPr>
                  <w:rFonts w:ascii="Cambria Math" w:hAnsi="Cambria Math" w:cs="Times New Roman"/>
                </w:rPr>
                <m:t>a</m:t>
              </w:ins>
            </m:r>
          </m:e>
          <m:sub>
            <m:r>
              <w:ins w:id="1424" w:author="Nirmal S." w:date="2024-03-12T13:14:00Z">
                <w:rPr>
                  <w:rFonts w:ascii="Cambria Math" w:hAnsi="Cambria Math" w:cs="Times New Roman"/>
                </w:rPr>
                <m:t>P</m:t>
              </w:ins>
            </m:r>
          </m:sub>
        </m:sSub>
        <m:sSub>
          <m:sSubPr>
            <m:ctrlPr>
              <w:ins w:id="1425" w:author="Nirmal S." w:date="2024-03-12T13:14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ins w:id="1426" w:author="Nirmal S." w:date="2024-03-12T13:14:00Z">
                <w:rPr>
                  <w:rFonts w:ascii="Cambria Math" w:hAnsi="Cambria Math" w:cs="Times New Roman"/>
                </w:rPr>
                <m:t>P</m:t>
              </w:ins>
            </m:r>
          </m:sub>
        </m:sSub>
        <m:r>
          <w:ins w:id="1427" w:author="Nirmal S." w:date="2024-03-12T13:14:00Z">
            <w:rPr>
              <w:rFonts w:ascii="Cambria Math" w:hAnsi="Cambria Math" w:cs="Times New Roman"/>
            </w:rPr>
            <m:t>=</m:t>
          </w:ins>
        </m:r>
        <m:nary>
          <m:naryPr>
            <m:chr m:val="∑"/>
            <m:limLoc m:val="subSup"/>
            <m:supHide m:val="1"/>
            <m:ctrlPr>
              <w:ins w:id="1428" w:author="Nirmal S." w:date="2024-03-12T13:14:00Z">
                <w:rPr>
                  <w:rFonts w:ascii="Cambria Math" w:hAnsi="Cambria Math" w:cs="Times New Roman"/>
                  <w:i/>
                </w:rPr>
              </w:ins>
            </m:ctrlPr>
          </m:naryPr>
          <m:sub>
            <m:r>
              <w:ins w:id="1429" w:author="Nirmal S." w:date="2024-03-12T13:14:00Z">
                <w:rPr>
                  <w:rFonts w:ascii="Cambria Math" w:hAnsi="Cambria Math" w:cs="Times New Roman"/>
                </w:rPr>
                <m:t>nb</m:t>
              </w:ins>
            </m:r>
          </m:sub>
          <m:sup/>
          <m:e>
            <m:sSub>
              <m:sSubPr>
                <m:ctrlPr>
                  <w:ins w:id="1430" w:author="Nirmal S." w:date="2024-03-12T13:14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1431" w:author="Nirmal S." w:date="2024-03-12T13:14:00Z">
                    <w:rPr>
                      <w:rFonts w:ascii="Cambria Math" w:hAnsi="Cambria Math" w:cs="Times New Roman"/>
                    </w:rPr>
                    <m:t>a</m:t>
                  </w:ins>
                </m:r>
              </m:e>
              <m:sub>
                <m:r>
                  <w:ins w:id="1432" w:author="Nirmal S." w:date="2024-03-12T13:14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</m:sSub>
            <m:sSub>
              <m:sSubPr>
                <m:ctrlPr>
                  <w:ins w:id="1433" w:author="Nirmal S." w:date="2024-03-12T13:14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ins w:id="1434" w:author="Nirmal S." w:date="2024-03-12T13:14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</m:sSub>
          </m:e>
        </m:nary>
        <m:r>
          <w:ins w:id="1435" w:author="Nirmal S." w:date="2024-03-12T13:14:00Z">
            <w:rPr>
              <w:rFonts w:ascii="Cambria Math" w:hAnsi="Cambria Math" w:cs="Times New Roman"/>
            </w:rPr>
            <m:t>-</m:t>
          </w:ins>
        </m:r>
        <m:d>
          <m:dPr>
            <m:ctrlPr>
              <w:ins w:id="1436" w:author="Nirmal S." w:date="2024-03-12T13:14:00Z">
                <w:rPr>
                  <w:rFonts w:ascii="Cambria Math" w:hAnsi="Cambria Math" w:cs="Times New Roman"/>
                  <w:i/>
                </w:rPr>
              </w:ins>
            </m:ctrlPr>
          </m:dPr>
          <m:e>
            <m:sSub>
              <m:sSubPr>
                <m:ctrlPr>
                  <w:ins w:id="1437" w:author="Nirmal S." w:date="2024-03-12T13:14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1438" w:author="Nirmal S." w:date="2024-03-12T13:14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ins w:id="1439" w:author="Nirmal S." w:date="2024-03-12T13:20:00Z">
                    <w:rPr>
                      <w:rFonts w:ascii="Cambria Math" w:hAnsi="Cambria Math" w:cs="Times New Roman"/>
                    </w:rPr>
                    <m:t>n</m:t>
                  </w:ins>
                </m:r>
              </m:sub>
            </m:sSub>
            <m:r>
              <w:ins w:id="1440" w:author="Nirmal S." w:date="2024-03-12T13:14:00Z">
                <w:rPr>
                  <w:rFonts w:ascii="Cambria Math" w:hAnsi="Cambria Math" w:cs="Times New Roman"/>
                </w:rPr>
                <m:t>-</m:t>
              </w:ins>
            </m:r>
            <m:sSub>
              <m:sSubPr>
                <m:ctrlPr>
                  <w:ins w:id="1441" w:author="Nirmal S." w:date="2024-03-12T13:14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1442" w:author="Nirmal S." w:date="2024-03-12T13:14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ins w:id="1443" w:author="Nirmal S." w:date="2024-03-12T13:20:00Z">
                    <w:rPr>
                      <w:rFonts w:ascii="Cambria Math" w:hAnsi="Cambria Math" w:cs="Times New Roman"/>
                    </w:rPr>
                    <m:t>s</m:t>
                  </w:ins>
                </m:r>
              </m:sub>
            </m:sSub>
          </m:e>
        </m:d>
        <m:sSub>
          <m:sSubPr>
            <m:ctrlPr>
              <w:ins w:id="1444" w:author="Nirmal S." w:date="2024-03-12T13:14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1445" w:author="Nirmal S." w:date="2024-03-12T13:14:00Z">
                <w:rPr>
                  <w:rFonts w:ascii="Cambria Math" w:hAnsi="Cambria Math" w:cs="Times New Roman"/>
                </w:rPr>
                <m:t>A</m:t>
              </w:ins>
            </m:r>
          </m:e>
          <m:sub>
            <m:r>
              <w:ins w:id="1446" w:author="Nirmal S." w:date="2024-03-12T13:20:00Z">
                <w:rPr>
                  <w:rFonts w:ascii="Cambria Math" w:hAnsi="Cambria Math" w:cs="Times New Roman"/>
                </w:rPr>
                <m:t>n</m:t>
              </w:ins>
            </m:r>
          </m:sub>
        </m:sSub>
      </m:oMath>
    </w:p>
    <w:p w14:paraId="34EABE61" w14:textId="7D51F945" w:rsidR="00D40E9E" w:rsidRDefault="00D40E9E" w:rsidP="00D40E9E">
      <w:pPr>
        <w:ind w:firstLine="720"/>
        <w:rPr>
          <w:ins w:id="1447" w:author="Nirmal S." w:date="2024-03-12T13:14:00Z"/>
          <w:rFonts w:ascii="Times New Roman" w:eastAsiaTheme="minorEastAsia" w:hAnsi="Times New Roman" w:cs="Times New Roman"/>
        </w:rPr>
      </w:pPr>
      <w:ins w:id="1448" w:author="Nirmal S." w:date="2024-03-12T13:14:00Z">
        <w:r>
          <w:rPr>
            <w:rFonts w:ascii="Times New Roman" w:eastAsiaTheme="minorEastAsia" w:hAnsi="Times New Roman" w:cs="Times New Roman"/>
          </w:rPr>
          <w:t>From Hybrid Scheme, the coefficients are calculated as:</w:t>
        </w:r>
      </w:ins>
    </w:p>
    <w:p w14:paraId="5CC51D91" w14:textId="379A213D" w:rsidR="00340F0E" w:rsidRPr="007E4646" w:rsidRDefault="00000000">
      <w:pPr>
        <w:ind w:left="1440" w:firstLine="720"/>
        <w:rPr>
          <w:ins w:id="1449" w:author="Nirmal S." w:date="2024-02-20T13:05:00Z"/>
          <w:rFonts w:ascii="Times New Roman" w:hAnsi="Times New Roman" w:cs="Times New Roman"/>
        </w:rPr>
        <w:pPrChange w:id="1450" w:author="Nirmal S." w:date="2024-03-12T13:17:00Z">
          <w:pPr/>
        </w:pPrChange>
      </w:pPr>
      <m:oMathPara>
        <m:oMathParaPr>
          <m:jc m:val="left"/>
        </m:oMathParaPr>
        <m:oMath>
          <m:sSub>
            <m:sSubPr>
              <m:ctrlPr>
                <w:ins w:id="145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452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453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454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45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456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457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1458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459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460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461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1462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463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464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465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1466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467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468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469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470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w:ins>
                          </m:r>
                        </m:sub>
                      </m:sSub>
                    </m:num>
                    <m:den>
                      <m:r>
                        <w:ins w:id="1471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472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473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474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475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476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477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478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479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480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481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482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483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1484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485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486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487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1488" w:author="Nirmal S." w:date="2024-03-12T13:14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1489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490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491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492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w:ins>
                          </m:r>
                        </m:sub>
                      </m:sSub>
                    </m:num>
                    <m:den>
                      <m:r>
                        <w:ins w:id="1493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494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495" w:author="Nirmal S." w:date="2024-03-12T13:14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496" w:author="Nirmal S." w:date="2024-03-12T13:14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497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498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499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500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50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502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503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1504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505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506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507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1508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509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510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511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1512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513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514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515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516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w:ins>
                          </m:r>
                        </m:sub>
                      </m:sSub>
                    </m:num>
                    <m:den>
                      <m:r>
                        <w:ins w:id="1517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518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519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520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21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22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523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524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525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526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527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528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529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1530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531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532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533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1534" w:author="Nirmal S." w:date="2024-03-12T13:14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1535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536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537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538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w:ins>
                          </m:r>
                        </m:sub>
                      </m:sSub>
                    </m:num>
                    <m:den>
                      <m:r>
                        <w:ins w:id="1539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540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541" w:author="Nirmal S." w:date="2024-03-12T13:14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542" w:author="Nirmal S." w:date="2024-03-12T13:14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543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44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45" w:author="Nirmal S." w:date="2024-03-12T13:14:00Z"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sub>
          </m:sSub>
          <m:r>
            <w:ins w:id="1546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547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48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49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550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55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52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53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554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55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56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57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558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559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60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61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562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d>
            <m:dPr>
              <m:ctrlPr>
                <w:ins w:id="1563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dPr>
            <m:e>
              <m:sSub>
                <m:sSubPr>
                  <m:ctrlPr>
                    <w:ins w:id="1564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65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566" w:author="Nirmal S." w:date="2024-03-12T13:14:00Z">
                      <w:rPr>
                        <w:rFonts w:ascii="Cambria Math" w:eastAsiaTheme="minorEastAsia" w:hAnsi="Cambria Math" w:cs="Times New Roman"/>
                      </w:rPr>
                      <m:t>e</m:t>
                    </w:ins>
                  </m:r>
                </m:sub>
              </m:sSub>
              <m:r>
                <w:ins w:id="1567" w:author="Nirmal S." w:date="2024-03-12T13:14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1568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69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570" w:author="Nirmal S." w:date="2024-03-12T13:14:00Z">
                      <w:rPr>
                        <w:rFonts w:ascii="Cambria Math" w:eastAsiaTheme="minorEastAsia" w:hAnsi="Cambria Math" w:cs="Times New Roman"/>
                      </w:rPr>
                      <m:t>w</m:t>
                    </w:ins>
                  </m:r>
                </m:sub>
              </m:sSub>
              <m:r>
                <w:ins w:id="1571" w:author="Nirmal S." w:date="2024-03-12T13:14:00Z">
                  <w:rPr>
                    <w:rFonts w:ascii="Cambria Math" w:eastAsiaTheme="minorEastAsia" w:hAnsi="Cambria Math" w:cs="Times New Roman"/>
                  </w:rPr>
                  <m:t>+</m:t>
                </w:ins>
              </m:r>
              <m:sSub>
                <m:sSubPr>
                  <m:ctrlPr>
                    <w:ins w:id="1572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73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574" w:author="Nirmal S." w:date="2024-03-12T13:14:00Z">
                      <w:rPr>
                        <w:rFonts w:ascii="Cambria Math" w:eastAsiaTheme="minorEastAsia" w:hAnsi="Cambria Math" w:cs="Times New Roman"/>
                      </w:rPr>
                      <m:t>n</m:t>
                    </w:ins>
                  </m:r>
                </m:sub>
              </m:sSub>
              <m:r>
                <w:ins w:id="1575" w:author="Nirmal S." w:date="2024-03-12T13:14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1576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77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578" w:author="Nirmal S." w:date="2024-03-12T13:14:00Z">
                      <w:rPr>
                        <w:rFonts w:ascii="Cambria Math" w:eastAsiaTheme="minorEastAsia" w:hAnsi="Cambria Math" w:cs="Times New Roman"/>
                      </w:rPr>
                      <m:t>s</m:t>
                    </w:ins>
                  </m:r>
                </m:sub>
              </m:sSub>
            </m:e>
          </m:d>
          <m:r>
            <w:ins w:id="1579" w:author="Nirmal S." w:date="2024-03-12T13:14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580" w:author="Nirmal S." w:date="2024-03-12T13:14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58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82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583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584" w:author="Nirmal S." w:date="2024-03-12T13:14:00Z">
              <w:rPr>
                <w:rFonts w:ascii="Cambria Math" w:eastAsiaTheme="minorEastAsia" w:hAnsi="Cambria Math" w:cs="Times New Roman"/>
              </w:rPr>
              <m:t>=∆y×1</m:t>
            </w:ins>
          </m:r>
          <m:sSub>
            <m:sSubPr>
              <m:ctrlPr>
                <w:ins w:id="1585" w:author="Nirmal S." w:date="2024-03-12T13:17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586" w:author="Nirmal S." w:date="2024-03-12T13:17:00Z">
                  <w:rPr>
                    <w:rFonts w:ascii="Cambria Math" w:eastAsiaTheme="minorEastAsia" w:hAnsi="Cambria Math" w:cs="Times New Roman"/>
                  </w:rPr>
                  <m:t xml:space="preserve">   A</m:t>
                </w:ins>
              </m:r>
            </m:e>
            <m:sub>
              <m:r>
                <w:ins w:id="1587" w:author="Nirmal S." w:date="2024-03-12T13:17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588" w:author="Nirmal S." w:date="2024-03-12T13:17:00Z">
              <w:rPr>
                <w:rFonts w:ascii="Cambria Math" w:eastAsiaTheme="minorEastAsia" w:hAnsi="Cambria Math" w:cs="Times New Roman"/>
              </w:rPr>
              <m:t>=∆x×1</m:t>
            </w:ins>
          </m:r>
        </m:oMath>
      </m:oMathPara>
    </w:p>
    <w:p w14:paraId="233826CA" w14:textId="7B13F7CB" w:rsidR="006261F9" w:rsidRDefault="00C863CD">
      <w:pPr>
        <w:rPr>
          <w:ins w:id="1589" w:author="Nirmal S." w:date="2024-03-12T13:22:00Z"/>
          <w:rFonts w:ascii="Times New Roman" w:hAnsi="Times New Roman" w:cs="Times New Roman"/>
        </w:rPr>
      </w:pPr>
      <w:r w:rsidRPr="00A77FF8">
        <w:rPr>
          <w:noProof/>
        </w:rPr>
        <w:drawing>
          <wp:anchor distT="0" distB="0" distL="114300" distR="114300" simplePos="0" relativeHeight="251666432" behindDoc="0" locked="0" layoutInCell="1" allowOverlap="1" wp14:anchorId="5F3854FD" wp14:editId="5232598C">
            <wp:simplePos x="0" y="0"/>
            <wp:positionH relativeFrom="column">
              <wp:posOffset>4305300</wp:posOffset>
            </wp:positionH>
            <wp:positionV relativeFrom="paragraph">
              <wp:posOffset>273050</wp:posOffset>
            </wp:positionV>
            <wp:extent cx="2045280" cy="1013460"/>
            <wp:effectExtent l="0" t="0" r="0" b="0"/>
            <wp:wrapNone/>
            <wp:docPr id="20415202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4"/>
                    <a:stretch/>
                  </pic:blipFill>
                  <pic:spPr bwMode="auto">
                    <a:xfrm>
                      <a:off x="0" y="0"/>
                      <a:ext cx="2045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4A4D4" w14:textId="0CF23285" w:rsidR="00DF4365" w:rsidRPr="003D1F55" w:rsidRDefault="00DF4365" w:rsidP="00DF4365">
      <w:pPr>
        <w:rPr>
          <w:ins w:id="1590" w:author="Nirmal S." w:date="2024-03-12T13:14:00Z"/>
          <w:rFonts w:ascii="Times New Roman" w:eastAsiaTheme="minorEastAsia" w:hAnsi="Times New Roman" w:cs="Times New Roman"/>
          <w:b/>
          <w:bCs/>
          <w:i/>
        </w:rPr>
      </w:pPr>
      <w:r>
        <w:rPr>
          <w:rFonts w:ascii="Times New Roman" w:eastAsiaTheme="minorEastAsia" w:hAnsi="Times New Roman" w:cs="Times New Roman"/>
          <w:b/>
          <w:bCs/>
          <w:i/>
        </w:rPr>
        <w:t>Continuity</w:t>
      </w:r>
      <w:ins w:id="1591" w:author="Nirmal S." w:date="2024-03-12T13:14:00Z">
        <w:r>
          <w:rPr>
            <w:rFonts w:ascii="Times New Roman" w:eastAsiaTheme="minorEastAsia" w:hAnsi="Times New Roman" w:cs="Times New Roman"/>
            <w:b/>
            <w:bCs/>
            <w:i/>
          </w:rPr>
          <w:t xml:space="preserve"> Equation in 2D</w:t>
        </w:r>
      </w:ins>
      <w:r w:rsidR="00E45021">
        <w:rPr>
          <w:rFonts w:ascii="Times New Roman" w:eastAsiaTheme="minorEastAsia" w:hAnsi="Times New Roman" w:cs="Times New Roman"/>
          <w:b/>
          <w:bCs/>
          <w:i/>
        </w:rPr>
        <w:t xml:space="preserve"> for p-control volume</w:t>
      </w:r>
      <w:ins w:id="1592" w:author="Nirmal S." w:date="2024-03-12T13:14:00Z">
        <w:r>
          <w:rPr>
            <w:rFonts w:ascii="Times New Roman" w:eastAsiaTheme="minorEastAsia" w:hAnsi="Times New Roman" w:cs="Times New Roman"/>
            <w:b/>
            <w:bCs/>
            <w:i/>
          </w:rPr>
          <w:t>:</w:t>
        </w:r>
      </w:ins>
      <w:r w:rsidR="00C863CD" w:rsidRPr="00C863CD">
        <w:t xml:space="preserve"> </w:t>
      </w:r>
    </w:p>
    <w:p w14:paraId="569433C3" w14:textId="36E2BBE5" w:rsidR="00E45021" w:rsidRPr="004E457C" w:rsidRDefault="0052187A" w:rsidP="00E45021">
      <w:pPr>
        <w:ind w:left="144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∙</m:t>
          </m:r>
          <m:r>
            <m:rPr>
              <m:nor/>
            </m:rPr>
            <w:rPr>
              <w:rFonts w:ascii="Cambria Math" w:eastAsiaTheme="minorEastAsia" w:hAnsi="Cambria Math" w:cs="Times New Roman"/>
              <w:b/>
              <w:bCs/>
            </w:rPr>
            <m:t>u</m:t>
          </m:r>
          <m:r>
            <w:rPr>
              <w:rFonts w:ascii="Cambria Math" w:eastAsiaTheme="minorEastAsia" w:hAnsi="Cambria Math" w:cs="Times New Roman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nary>
            <m:naryPr>
              <m:limLoc m:val="undOvr"/>
              <m:ctrlPr>
                <w:ins w:id="1593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naryPr>
            <m:sub>
              <m:r>
                <w:ins w:id="1594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  <m:sup>
              <m:r>
                <w:ins w:id="1595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p>
            <m:e>
              <m:nary>
                <m:naryPr>
                  <m:limLoc m:val="undOvr"/>
                  <m:ctrlPr>
                    <w:ins w:id="1596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naryPr>
                <m:sub>
                  <m:r>
                    <w:ins w:id="1597" w:author="Nirmal S." w:date="2024-03-12T13:14:00Z">
                      <w:rPr>
                        <w:rFonts w:ascii="Cambria Math" w:hAnsi="Cambria Math" w:cs="Times New Roman"/>
                      </w:rPr>
                      <m:t>w</m:t>
                    </w:ins>
                  </m:r>
                </m:sub>
                <m:sup>
                  <m:r>
                    <w:ins w:id="1598" w:author="Nirmal S." w:date="2024-03-12T13:14:00Z">
                      <w:rPr>
                        <w:rFonts w:ascii="Cambria Math" w:hAnsi="Cambria Math" w:cs="Times New Roman"/>
                      </w:rPr>
                      <m:t>e</m:t>
                    </w:ins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</m:d>
                  <m:r>
                    <w:ins w:id="1599" w:author="Nirmal S." w:date="2024-03-12T13:14:00Z">
                      <w:rPr>
                        <w:rFonts w:ascii="Cambria Math" w:hAnsi="Cambria Math" w:cs="Times New Roman"/>
                      </w:rPr>
                      <m:t xml:space="preserve"> dx</m:t>
                    </w:ins>
                  </m:r>
                </m:e>
              </m:nary>
              <m:r>
                <w:ins w:id="1600" w:author="Nirmal S." w:date="2024-03-12T13:14:00Z">
                  <w:rPr>
                    <w:rFonts w:ascii="Cambria Math" w:hAnsi="Cambria Math" w:cs="Times New Roman"/>
                  </w:rPr>
                  <m:t>dy</m:t>
                </w:ins>
              </m:r>
            </m:e>
          </m:nary>
          <m:r>
            <w:ins w:id="1601" w:author="Nirmal S." w:date="2024-03-12T13:14:00Z">
              <w:rPr>
                <w:rFonts w:ascii="Cambria Math" w:hAnsi="Cambria Math" w:cs="Times New Roman"/>
              </w:rPr>
              <m:t>=</m:t>
            </w:ins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</m:oMath>
      </m:oMathPara>
    </w:p>
    <w:p w14:paraId="59FC0694" w14:textId="3D3AFDD9" w:rsidR="004E457C" w:rsidRDefault="004E457C" w:rsidP="004E45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Where:</w:t>
      </w:r>
    </w:p>
    <w:p w14:paraId="7EF1CCFD" w14:textId="3B79F113" w:rsidR="004E457C" w:rsidRPr="00E45021" w:rsidRDefault="00000000" w:rsidP="004E457C">
      <w:pPr>
        <w:rPr>
          <w:ins w:id="1602" w:author="Nirmal S." w:date="2024-03-12T13:22:00Z"/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j-1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=∆y×1;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=∆x×1</m:t>
          </m:r>
        </m:oMath>
      </m:oMathPara>
    </w:p>
    <w:p w14:paraId="30B572ED" w14:textId="20926252" w:rsidR="003F353B" w:rsidRPr="000C73AF" w:rsidRDefault="00CA2956" w:rsidP="003F353B">
      <w:pPr>
        <w:pStyle w:val="Heading1"/>
        <w:rPr>
          <w:ins w:id="1603" w:author="Nirmal S." w:date="2024-02-13T17:16:00Z"/>
          <w:rFonts w:ascii="Times New Roman" w:hAnsi="Times New Roman" w:cs="Times New Roman"/>
          <w:rPrChange w:id="1604" w:author="Nirmal S." w:date="2024-02-13T17:58:00Z">
            <w:rPr>
              <w:ins w:id="1605" w:author="Nirmal S." w:date="2024-02-13T17:16:00Z"/>
            </w:rPr>
          </w:rPrChange>
        </w:rPr>
      </w:pPr>
      <w:bookmarkStart w:id="1606" w:name="_Toc161522632"/>
      <w:r>
        <w:rPr>
          <w:rFonts w:ascii="Times New Roman" w:hAnsi="Times New Roman" w:cs="Times New Roman"/>
        </w:rPr>
        <w:lastRenderedPageBreak/>
        <w:t xml:space="preserve">C-Code: </w:t>
      </w:r>
      <w:r w:rsidR="004E457C">
        <w:rPr>
          <w:rFonts w:ascii="Times New Roman" w:hAnsi="Times New Roman" w:cs="Times New Roman"/>
        </w:rPr>
        <w:t>SIMPLE Algorithm</w:t>
      </w:r>
      <w:r>
        <w:rPr>
          <w:rFonts w:ascii="Times New Roman" w:hAnsi="Times New Roman" w:cs="Times New Roman"/>
        </w:rPr>
        <w:t xml:space="preserve"> and</w:t>
      </w:r>
      <w:r w:rsidR="004E457C">
        <w:rPr>
          <w:rFonts w:ascii="Times New Roman" w:hAnsi="Times New Roman" w:cs="Times New Roman"/>
        </w:rPr>
        <w:t xml:space="preserve"> Boundary Conditions</w:t>
      </w:r>
      <w:bookmarkEnd w:id="1606"/>
    </w:p>
    <w:p w14:paraId="3D1D34A8" w14:textId="77777777" w:rsidR="00863E7C" w:rsidRDefault="00863E7C" w:rsidP="00863E7C">
      <w:pPr>
        <w:rPr>
          <w:rFonts w:ascii="Times New Roman" w:hAnsi="Times New Roman" w:cs="Times New Roman"/>
        </w:rPr>
      </w:pPr>
    </w:p>
    <w:p w14:paraId="53EF21DE" w14:textId="55448520" w:rsidR="00863E7C" w:rsidRPr="000C73AF" w:rsidRDefault="00863E7C">
      <w:pPr>
        <w:jc w:val="both"/>
        <w:rPr>
          <w:ins w:id="1607" w:author="Nirmal S." w:date="2024-02-13T17:15:00Z"/>
          <w:rFonts w:ascii="Times New Roman" w:hAnsi="Times New Roman" w:cs="Times New Roman"/>
          <w:rPrChange w:id="1608" w:author="Nirmal S." w:date="2024-02-13T17:58:00Z">
            <w:rPr>
              <w:ins w:id="1609" w:author="Nirmal S." w:date="2024-02-13T17:15:00Z"/>
            </w:rPr>
          </w:rPrChange>
        </w:rPr>
        <w:pPrChange w:id="1610" w:author="Nirmal S." w:date="2024-02-13T17:16:00Z">
          <w:pPr>
            <w:pStyle w:val="Heading1"/>
          </w:pPr>
        </w:pPrChange>
      </w:pPr>
      <w:r>
        <w:rPr>
          <w:rFonts w:ascii="Times New Roman" w:hAnsi="Times New Roman" w:cs="Times New Roman"/>
        </w:rPr>
        <w:t xml:space="preserve">For simplicity, let us consider a grid of </w:t>
      </w:r>
      <m:oMath>
        <m:r>
          <w:rPr>
            <w:rFonts w:ascii="Cambria Math" w:hAnsi="Cambria Math" w:cs="Times New Roman"/>
          </w:rPr>
          <m:t>5×4</m:t>
        </m:r>
      </m:oMath>
      <w:r>
        <w:rPr>
          <w:rFonts w:ascii="Times New Roman" w:eastAsiaTheme="minorEastAsia" w:hAnsi="Times New Roman" w:cs="Times New Roman"/>
        </w:rPr>
        <w:t xml:space="preserve"> (as shows in </w:t>
      </w:r>
      <w:r w:rsidRPr="00863E7C">
        <w:rPr>
          <w:rFonts w:ascii="Times New Roman" w:eastAsiaTheme="minorEastAsia" w:hAnsi="Times New Roman" w:cs="Times New Roman"/>
          <w:i/>
          <w:iCs/>
        </w:rPr>
        <w:fldChar w:fldCharType="begin"/>
      </w:r>
      <w:r w:rsidRPr="00863E7C">
        <w:rPr>
          <w:rFonts w:ascii="Times New Roman" w:eastAsiaTheme="minorEastAsia" w:hAnsi="Times New Roman" w:cs="Times New Roman"/>
          <w:i/>
          <w:iCs/>
        </w:rPr>
        <w:instrText xml:space="preserve"> REF _Ref161212120 \h </w:instrText>
      </w:r>
      <w:r>
        <w:rPr>
          <w:rFonts w:ascii="Times New Roman" w:eastAsiaTheme="minorEastAsia" w:hAnsi="Times New Roman" w:cs="Times New Roman"/>
          <w:i/>
          <w:iCs/>
        </w:rPr>
        <w:instrText xml:space="preserve"> \* MERGEFORMAT </w:instrText>
      </w:r>
      <w:r w:rsidRPr="00863E7C">
        <w:rPr>
          <w:rFonts w:ascii="Times New Roman" w:eastAsiaTheme="minorEastAsia" w:hAnsi="Times New Roman" w:cs="Times New Roman"/>
          <w:i/>
          <w:iCs/>
        </w:rPr>
      </w:r>
      <w:r w:rsidRPr="00863E7C">
        <w:rPr>
          <w:rFonts w:ascii="Times New Roman" w:eastAsiaTheme="minorEastAsia" w:hAnsi="Times New Roman" w:cs="Times New Roman"/>
          <w:i/>
          <w:iCs/>
        </w:rPr>
        <w:fldChar w:fldCharType="separate"/>
      </w:r>
      <w:ins w:id="1611" w:author="Nirmal S." w:date="2024-02-20T12:19:00Z">
        <w:r w:rsidR="002D33E1" w:rsidRPr="002D33E1">
          <w:rPr>
            <w:rFonts w:ascii="Times New Roman" w:hAnsi="Times New Roman" w:cs="Times New Roman"/>
            <w:i/>
            <w:iCs/>
            <w:sz w:val="20"/>
            <w:szCs w:val="20"/>
          </w:rPr>
          <w:t xml:space="preserve">Figure </w:t>
        </w:r>
      </w:ins>
      <w:r w:rsidR="002D33E1" w:rsidRPr="002D33E1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863E7C">
        <w:rPr>
          <w:rFonts w:ascii="Times New Roman" w:eastAsiaTheme="minorEastAsia" w:hAnsi="Times New Roman" w:cs="Times New Roman"/>
          <w:i/>
          <w:iCs/>
        </w:rPr>
        <w:fldChar w:fldCharType="end"/>
      </w:r>
      <w:r>
        <w:rPr>
          <w:rFonts w:ascii="Times New Roman" w:eastAsiaTheme="minorEastAsia" w:hAnsi="Times New Roman" w:cs="Times New Roman"/>
        </w:rPr>
        <w:t>) to show the working of the code. A layer of control volume cell is considered outside the boundary to solve the equation.</w:t>
      </w:r>
    </w:p>
    <w:p w14:paraId="782152B4" w14:textId="074395B2" w:rsidR="00F012BE" w:rsidRPr="00D814A1" w:rsidRDefault="00B4457E" w:rsidP="00D814A1">
      <w:pPr>
        <w:pStyle w:val="Heading2"/>
        <w:ind w:left="-567"/>
        <w:rPr>
          <w:ins w:id="1612" w:author="Nirmal S." w:date="2024-02-13T17:15:00Z"/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1613" w:name="_Toc161522633"/>
      <w:r w:rsidRPr="00D814A1">
        <w:rPr>
          <w:rFonts w:ascii="Times New Roman" w:hAnsi="Times New Roman" w:cs="Times New Roman"/>
          <w:i/>
          <w:iCs/>
          <w:sz w:val="32"/>
          <w:szCs w:val="32"/>
        </w:rPr>
        <w:t>Grid Creation:</w:t>
      </w:r>
      <w:r w:rsidR="00F012BE" w:rsidRPr="00D814A1">
        <w:rPr>
          <w:rFonts w:ascii="Times New Roman" w:eastAsiaTheme="minorHAnsi" w:hAnsi="Times New Roman" w:cs="Times New Roman"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2A248D" wp14:editId="7DC91281">
                <wp:simplePos x="0" y="0"/>
                <wp:positionH relativeFrom="page">
                  <wp:posOffset>0</wp:posOffset>
                </wp:positionH>
                <wp:positionV relativeFrom="paragraph">
                  <wp:posOffset>365125</wp:posOffset>
                </wp:positionV>
                <wp:extent cx="7566660" cy="1404620"/>
                <wp:effectExtent l="0" t="0" r="0" b="0"/>
                <wp:wrapSquare wrapText="bothSides"/>
                <wp:docPr id="384631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5084E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*** Calculations and 2D array creation ***</w:t>
                            </w:r>
                          </w:p>
                          <w:p w14:paraId="1FAC8609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dx =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x_length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x_no_divisions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012BE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Division length</w:t>
                            </w:r>
                          </w:p>
                          <w:p w14:paraId="389EB7C0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y_length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y_no_divisions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FC083B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 =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x_no_divisions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gramStart"/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 w:rsidRPr="00F012BE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012BE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 No. of points</w:t>
                            </w:r>
                          </w:p>
                          <w:p w14:paraId="5D043E9A" w14:textId="2849CA4E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 =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y_no_divisions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2A24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75pt;width:595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THDA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" fillcolor="#333" stroked="f">
                <v:textbox style="mso-fit-shape-to-text:t">
                  <w:txbxContent>
                    <w:p w14:paraId="78D5084E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*** Calculations and 2D array creation ***</w:t>
                      </w:r>
                    </w:p>
                    <w:p w14:paraId="1FAC8609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dx =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x_length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x_no_divisions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r w:rsidRPr="00F012BE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Division length</w:t>
                      </w:r>
                    </w:p>
                    <w:p w14:paraId="389EB7C0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y_length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y_no_divisions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3BFC083B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 =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x_no_divisions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gramStart"/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 </w:t>
                      </w:r>
                      <w:r w:rsidRPr="00F012BE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Pr="00F012BE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 No. of points</w:t>
                      </w:r>
                    </w:p>
                    <w:p w14:paraId="5D043E9A" w14:textId="2849CA4E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 =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y_no_divisions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1613"/>
    </w:p>
    <w:p w14:paraId="482B3115" w14:textId="2BFAC25F" w:rsidR="008B6836" w:rsidRPr="008B6836" w:rsidRDefault="00B4457E" w:rsidP="00F012BE">
      <w:pPr>
        <w:spacing w:before="240"/>
        <w:rPr>
          <w:ins w:id="1614" w:author="Nirmal S." w:date="2024-02-13T17:15:00Z"/>
          <w:rFonts w:ascii="Times New Roman" w:hAnsi="Times New Roman" w:cs="Times New Roman"/>
          <w:rPrChange w:id="1615" w:author="Nirmal S." w:date="2024-02-13T17:58:00Z">
            <w:rPr>
              <w:ins w:id="1616" w:author="Nirmal S." w:date="2024-02-13T17:15:00Z"/>
            </w:rPr>
          </w:rPrChange>
        </w:rPr>
      </w:pPr>
      <w:r w:rsidRPr="008B6836">
        <w:rPr>
          <w:rFonts w:ascii="Times New Roman" w:hAnsi="Times New Roman" w:cs="Times New Roman"/>
        </w:rPr>
        <w:t xml:space="preserve">For this example, we take </w:t>
      </w:r>
      <w:proofErr w:type="spellStart"/>
      <w:r w:rsidR="008B6836" w:rsidRPr="008B6836">
        <w:rPr>
          <w:rFonts w:ascii="Consolas" w:hAnsi="Consolas" w:cs="Courier New"/>
        </w:rPr>
        <w:t>x_no_divisions</w:t>
      </w:r>
      <w:proofErr w:type="spellEnd"/>
      <w:r w:rsidR="008B6836" w:rsidRPr="008B6836">
        <w:rPr>
          <w:rFonts w:ascii="Consolas" w:hAnsi="Consolas" w:cs="Courier New"/>
        </w:rPr>
        <w:t xml:space="preserve"> = 4 </w:t>
      </w:r>
      <w:r w:rsidR="008B6836" w:rsidRPr="008B6836">
        <w:rPr>
          <w:rFonts w:ascii="Times New Roman" w:hAnsi="Times New Roman" w:cs="Times New Roman"/>
        </w:rPr>
        <w:t>and</w:t>
      </w:r>
      <w:r w:rsidR="008B6836" w:rsidRPr="008B6836">
        <w:rPr>
          <w:rFonts w:ascii="Consolas" w:hAnsi="Consolas" w:cs="Courier New"/>
        </w:rPr>
        <w:t xml:space="preserve"> </w:t>
      </w:r>
      <w:proofErr w:type="spellStart"/>
      <w:r w:rsidR="008B6836" w:rsidRPr="008B6836">
        <w:rPr>
          <w:rFonts w:ascii="Consolas" w:hAnsi="Consolas" w:cs="Courier New"/>
        </w:rPr>
        <w:t>y_no_divisions</w:t>
      </w:r>
      <w:proofErr w:type="spellEnd"/>
      <w:r w:rsidR="008B6836" w:rsidRPr="008B6836">
        <w:rPr>
          <w:rFonts w:ascii="Consolas" w:hAnsi="Consolas" w:cs="Courier New"/>
        </w:rPr>
        <w:t xml:space="preserve"> = 5</w:t>
      </w:r>
      <w:r w:rsidR="008B6836" w:rsidRPr="008B6836">
        <w:rPr>
          <w:rFonts w:ascii="Times New Roman" w:hAnsi="Times New Roman" w:cs="Times New Roman"/>
        </w:rPr>
        <w:t xml:space="preserve">. Hence the values for </w:t>
      </w:r>
      <w:r w:rsidR="008B6836" w:rsidRPr="008B6836">
        <w:rPr>
          <w:rFonts w:ascii="Consolas" w:hAnsi="Consolas" w:cs="Courier New"/>
        </w:rPr>
        <w:t>m</w:t>
      </w:r>
      <w:r w:rsidR="008B6836" w:rsidRPr="008B6836">
        <w:rPr>
          <w:rFonts w:ascii="Times New Roman" w:hAnsi="Times New Roman" w:cs="Times New Roman"/>
        </w:rPr>
        <w:t xml:space="preserve"> and </w:t>
      </w:r>
      <w:r w:rsidR="008B6836" w:rsidRPr="008B6836">
        <w:rPr>
          <w:rFonts w:ascii="Consolas" w:hAnsi="Consolas" w:cs="Courier New"/>
        </w:rPr>
        <w:t xml:space="preserve">n </w:t>
      </w:r>
      <w:r w:rsidR="008B6836" w:rsidRPr="008B6836">
        <w:rPr>
          <w:rFonts w:ascii="Times New Roman" w:hAnsi="Times New Roman" w:cs="Times New Roman"/>
        </w:rPr>
        <w:t>becomes:</w:t>
      </w:r>
      <w:r w:rsidR="008B6836" w:rsidRPr="008B6836">
        <w:rPr>
          <w:rFonts w:ascii="Times New Roman" w:hAnsi="Times New Roman" w:cs="Times New Roman"/>
        </w:rPr>
        <w:tab/>
      </w:r>
      <w:r w:rsidR="008B6836" w:rsidRPr="008B6836">
        <w:rPr>
          <w:rFonts w:ascii="Consolas" w:hAnsi="Consolas" w:cs="Courier New"/>
        </w:rPr>
        <w:t>m</w:t>
      </w:r>
      <w:r w:rsidR="008B6836">
        <w:rPr>
          <w:rFonts w:ascii="Consolas" w:hAnsi="Consolas" w:cs="Courier New"/>
        </w:rPr>
        <w:t xml:space="preserve"> = 6;</w:t>
      </w:r>
      <w:r w:rsidR="008B6836" w:rsidRPr="008B6836">
        <w:rPr>
          <w:rFonts w:ascii="Times New Roman" w:hAnsi="Times New Roman" w:cs="Times New Roman"/>
        </w:rPr>
        <w:t xml:space="preserve"> </w:t>
      </w:r>
      <w:r w:rsidR="008B6836" w:rsidRPr="008B6836">
        <w:rPr>
          <w:rFonts w:ascii="Consolas" w:hAnsi="Consolas" w:cs="Courier New"/>
        </w:rPr>
        <w:t>n</w:t>
      </w:r>
      <w:r w:rsidR="008B6836">
        <w:rPr>
          <w:rFonts w:ascii="Consolas" w:hAnsi="Consolas" w:cs="Courier New"/>
        </w:rPr>
        <w:t xml:space="preserve"> = 5</w:t>
      </w:r>
      <w:r w:rsidR="00D93179">
        <w:rPr>
          <w:rFonts w:ascii="Consolas" w:hAnsi="Consolas" w:cs="Courier New"/>
        </w:rPr>
        <w:t>.</w:t>
      </w:r>
    </w:p>
    <w:p w14:paraId="3FEF1142" w14:textId="57031FBB" w:rsidR="008B6836" w:rsidRDefault="008B6836" w:rsidP="00D93179">
      <w:pPr>
        <w:spacing w:after="0"/>
        <w:rPr>
          <w:rFonts w:ascii="Times New Roman" w:hAnsi="Times New Roman" w:cs="Times New Roman"/>
        </w:rPr>
      </w:pPr>
    </w:p>
    <w:p w14:paraId="3E8FCBD2" w14:textId="57CA0557" w:rsidR="008B6836" w:rsidRDefault="008B6836" w:rsidP="00D9317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define the final collocated grid with the dimension as required </w:t>
      </w:r>
      <m:oMath>
        <m:r>
          <w:rPr>
            <w:rFonts w:ascii="Cambria Math" w:hAnsi="Cambria Math" w:cs="Times New Roman"/>
          </w:rPr>
          <m:t>m×n</m:t>
        </m:r>
        <m:r>
          <w:rPr>
            <w:rFonts w:ascii="Cambria Math" w:eastAsiaTheme="minorEastAsia" w:hAnsi="Cambria Math" w:cs="Times New Roman"/>
          </w:rPr>
          <m:t>=6×5</m:t>
        </m:r>
      </m:oMath>
      <w:r>
        <w:rPr>
          <w:rFonts w:ascii="Times New Roman" w:eastAsiaTheme="minorEastAsia" w:hAnsi="Times New Roman" w:cs="Times New Roman"/>
        </w:rPr>
        <w:t xml:space="preserve"> here.</w:t>
      </w:r>
    </w:p>
    <w:p w14:paraId="4F1B819B" w14:textId="0D04C79E" w:rsidR="008B6836" w:rsidRPr="008B6836" w:rsidRDefault="008B6836" w:rsidP="00D9317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u-velocity </w:t>
      </w:r>
      <w:r w:rsidR="00D93179">
        <w:rPr>
          <w:rFonts w:ascii="Times New Roman" w:eastAsiaTheme="minorEastAsia" w:hAnsi="Times New Roman" w:cs="Times New Roman"/>
        </w:rPr>
        <w:t xml:space="preserve">staggered </w:t>
      </w:r>
      <w:r>
        <w:rPr>
          <w:rFonts w:ascii="Times New Roman" w:eastAsiaTheme="minorEastAsia" w:hAnsi="Times New Roman" w:cs="Times New Roman"/>
        </w:rPr>
        <w:t xml:space="preserve">grids are defined for </w:t>
      </w:r>
      <m:oMath>
        <m:r>
          <w:rPr>
            <w:rFonts w:ascii="Cambria Math" w:eastAsiaTheme="minorEastAsia" w:hAnsi="Cambria Math" w:cs="Times New Roman"/>
          </w:rPr>
          <m:t>(m+1)×n=7×5</m:t>
        </m:r>
      </m:oMath>
      <w:r>
        <w:rPr>
          <w:rFonts w:ascii="Times New Roman" w:eastAsiaTheme="minorEastAsia" w:hAnsi="Times New Roman" w:cs="Times New Roman"/>
        </w:rPr>
        <w:t xml:space="preserve"> here; from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j=0</m:t>
            </m:r>
          </m:sup>
        </m:sSubSup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bSup>
      </m:oMath>
    </w:p>
    <w:p w14:paraId="48D98DE4" w14:textId="5B6B5A42" w:rsidR="008B6836" w:rsidRPr="008B6836" w:rsidRDefault="008B6836" w:rsidP="00D9317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v-velocity </w:t>
      </w:r>
      <w:r w:rsidR="00D93179">
        <w:rPr>
          <w:rFonts w:ascii="Times New Roman" w:eastAsiaTheme="minorEastAsia" w:hAnsi="Times New Roman" w:cs="Times New Roman"/>
        </w:rPr>
        <w:t xml:space="preserve">staggered </w:t>
      </w:r>
      <w:r>
        <w:rPr>
          <w:rFonts w:ascii="Times New Roman" w:eastAsiaTheme="minorEastAsia" w:hAnsi="Times New Roman" w:cs="Times New Roman"/>
        </w:rPr>
        <w:t xml:space="preserve">grids are defined for </w:t>
      </w:r>
      <m:oMath>
        <m:r>
          <w:rPr>
            <w:rFonts w:ascii="Cambria Math" w:eastAsiaTheme="minorEastAsia" w:hAnsi="Cambria Math" w:cs="Times New Roman"/>
          </w:rPr>
          <m:t>m×(n+1)=6×6</m:t>
        </m:r>
      </m:oMath>
      <w:r>
        <w:rPr>
          <w:rFonts w:ascii="Times New Roman" w:eastAsiaTheme="minorEastAsia" w:hAnsi="Times New Roman" w:cs="Times New Roman"/>
        </w:rPr>
        <w:t xml:space="preserve"> here; from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j=0</m:t>
            </m:r>
          </m:sup>
        </m:sSubSup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bSup>
      </m:oMath>
    </w:p>
    <w:p w14:paraId="4F2FC602" w14:textId="337DB3E2" w:rsidR="008B6836" w:rsidRPr="008B6836" w:rsidRDefault="008B6836" w:rsidP="00D9317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pressure </w:t>
      </w:r>
      <w:r w:rsidR="00D93179">
        <w:rPr>
          <w:rFonts w:ascii="Times New Roman" w:eastAsiaTheme="minorEastAsia" w:hAnsi="Times New Roman" w:cs="Times New Roman"/>
        </w:rPr>
        <w:t xml:space="preserve">staggered </w:t>
      </w:r>
      <w:r>
        <w:rPr>
          <w:rFonts w:ascii="Times New Roman" w:eastAsiaTheme="minorEastAsia" w:hAnsi="Times New Roman" w:cs="Times New Roman"/>
        </w:rPr>
        <w:t xml:space="preserve">grids are defined for </w:t>
      </w:r>
      <m:oMath>
        <m:r>
          <w:rPr>
            <w:rFonts w:ascii="Cambria Math" w:eastAsiaTheme="minorEastAsia" w:hAnsi="Cambria Math" w:cs="Times New Roman"/>
          </w:rPr>
          <m:t>(m+1)×(n+1)=7×6</m:t>
        </m:r>
      </m:oMath>
      <w:r>
        <w:rPr>
          <w:rFonts w:ascii="Times New Roman" w:eastAsiaTheme="minorEastAsia" w:hAnsi="Times New Roman" w:cs="Times New Roman"/>
        </w:rPr>
        <w:t xml:space="preserve"> here; from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j=0</m:t>
            </m:r>
          </m:sup>
        </m:sSubSup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bSup>
      </m:oMath>
    </w:p>
    <w:p w14:paraId="3420CD6B" w14:textId="088B1300" w:rsidR="008B6836" w:rsidRDefault="00F012BE">
      <w:pPr>
        <w:rPr>
          <w:rFonts w:ascii="Times New Roman" w:eastAsiaTheme="minorEastAsia" w:hAnsi="Times New Roman" w:cs="Times New Roman"/>
        </w:rPr>
      </w:pPr>
      <w:r w:rsidRPr="00B4457E">
        <w:rPr>
          <w:rFonts w:ascii="Courier New" w:hAnsi="Courier New" w:cs="Courier New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649874" wp14:editId="5B0E31CD">
                <wp:simplePos x="0" y="0"/>
                <wp:positionH relativeFrom="page">
                  <wp:align>left</wp:align>
                </wp:positionH>
                <wp:positionV relativeFrom="paragraph">
                  <wp:posOffset>313126</wp:posOffset>
                </wp:positionV>
                <wp:extent cx="7709535" cy="1404620"/>
                <wp:effectExtent l="0" t="0" r="5715" b="9525"/>
                <wp:wrapSquare wrapText="bothSides"/>
                <wp:docPr id="158246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9535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96442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Final Collocated Variables</w:t>
                            </w:r>
                          </w:p>
                          <w:p w14:paraId="46381DA7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u_final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[m][n],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v_final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[m][n],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p_final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[m][n],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stream_final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[m][n],</w:t>
                            </w:r>
                          </w:p>
                          <w:p w14:paraId="71D67C29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vorticity_final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[m][n];   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C6631B2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8D5CCC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Staggered Grid</w:t>
                            </w:r>
                          </w:p>
                          <w:p w14:paraId="552DBD7F" w14:textId="77777777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u[m+</w:t>
                            </w:r>
                            <w:proofErr w:type="gramStart"/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n],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][n],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][n],</w:t>
                            </w:r>
                          </w:p>
                          <w:p w14:paraId="56CBA49A" w14:textId="04A61D6B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      v[m][n+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[m][n+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[m][n+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5D767E43" w14:textId="132E3E5B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      p[m+</w:t>
                            </w:r>
                            <w:proofErr w:type="gramStart"/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p_star</w:t>
                            </w:r>
                            <w:proofErr w:type="spell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38BB67D4" w14:textId="514CC799" w:rsidR="00F012BE" w:rsidRPr="00F012BE" w:rsidRDefault="00F012BE" w:rsidP="00F012BE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      pc[m+</w:t>
                            </w:r>
                            <w:proofErr w:type="gramStart"/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], b[m+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][n+</w:t>
                            </w:r>
                            <w:r w:rsidRPr="00F012BE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012BE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49874" id="_x0000_s1027" type="#_x0000_t202" style="position:absolute;margin-left:0;margin-top:24.65pt;width:607.0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" fillcolor="#333" stroked="f">
                <v:textbox style="mso-fit-shape-to-text:t">
                  <w:txbxContent>
                    <w:p w14:paraId="60696442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Final Collocated Variables</w:t>
                      </w:r>
                    </w:p>
                    <w:p w14:paraId="46381DA7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u_final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[m][n],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v_final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[m][n],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p_final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[m][n],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stream_final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[m][n],</w:t>
                      </w:r>
                    </w:p>
                    <w:p w14:paraId="71D67C29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vorticity_final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[m][n];   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4C6631B2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8D5CCC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Staggered Grid</w:t>
                      </w:r>
                    </w:p>
                    <w:p w14:paraId="552DBD7F" w14:textId="77777777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u[m+</w:t>
                      </w:r>
                      <w:proofErr w:type="gramStart"/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n],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][n],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][n],</w:t>
                      </w:r>
                    </w:p>
                    <w:p w14:paraId="56CBA49A" w14:textId="04A61D6B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      v[m][n+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[m][n+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[m][n+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],</w:t>
                      </w:r>
                    </w:p>
                    <w:p w14:paraId="5D767E43" w14:textId="132E3E5B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      p[m+</w:t>
                      </w:r>
                      <w:proofErr w:type="gramStart"/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p_star</w:t>
                      </w:r>
                      <w:proofErr w:type="spell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],</w:t>
                      </w:r>
                    </w:p>
                    <w:p w14:paraId="38BB67D4" w14:textId="514CC799" w:rsidR="00F012BE" w:rsidRPr="00F012BE" w:rsidRDefault="00F012BE" w:rsidP="00F012BE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      pc[m+</w:t>
                      </w:r>
                      <w:proofErr w:type="gramStart"/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], b[m+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][n+</w:t>
                      </w:r>
                      <w:r w:rsidRPr="00F012BE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012BE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];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66406B" w14:textId="756B57F2" w:rsidR="008B6836" w:rsidRPr="00420649" w:rsidRDefault="00D93179" w:rsidP="00F012BE">
      <w:pPr>
        <w:spacing w:before="240" w:after="0"/>
        <w:rPr>
          <w:rFonts w:ascii="Consolas" w:hAnsi="Consolas" w:cs="Courier New"/>
        </w:rPr>
      </w:pPr>
      <w:proofErr w:type="spellStart"/>
      <w:r w:rsidRPr="00420649">
        <w:rPr>
          <w:rFonts w:ascii="Consolas" w:hAnsi="Consolas" w:cs="Courier New"/>
        </w:rPr>
        <w:t>u_final</w:t>
      </w:r>
      <w:proofErr w:type="spellEnd"/>
      <w:r w:rsidRPr="00420649">
        <w:rPr>
          <w:rFonts w:ascii="Consolas" w:hAnsi="Consolas" w:cs="Courier New"/>
        </w:rPr>
        <w:t xml:space="preserve">[m][n]: </w:t>
      </w:r>
      <w:r w:rsidRPr="00420649">
        <w:rPr>
          <w:rFonts w:ascii="Times New Roman" w:hAnsi="Times New Roman" w:cs="Times New Roman"/>
        </w:rPr>
        <w:t>Final u values on collocated grid</w:t>
      </w:r>
    </w:p>
    <w:p w14:paraId="6DC3B954" w14:textId="32DC1D7A" w:rsidR="00D93179" w:rsidRPr="00420649" w:rsidRDefault="00D93179" w:rsidP="00420649">
      <w:pPr>
        <w:spacing w:after="0"/>
        <w:rPr>
          <w:rFonts w:ascii="Times New Roman" w:hAnsi="Times New Roman" w:cs="Times New Roman"/>
        </w:rPr>
      </w:pPr>
      <w:r w:rsidRPr="00420649">
        <w:rPr>
          <w:rFonts w:ascii="Consolas" w:hAnsi="Consolas" w:cs="Courier New"/>
        </w:rPr>
        <w:t>u[m+</w:t>
      </w:r>
      <w:proofErr w:type="gramStart"/>
      <w:r w:rsidRPr="00420649">
        <w:rPr>
          <w:rFonts w:ascii="Consolas" w:hAnsi="Consolas" w:cs="Courier New"/>
        </w:rPr>
        <w:t>1][</w:t>
      </w:r>
      <w:proofErr w:type="gramEnd"/>
      <w:r w:rsidRPr="00420649">
        <w:rPr>
          <w:rFonts w:ascii="Consolas" w:hAnsi="Consolas" w:cs="Courier New"/>
        </w:rPr>
        <w:t xml:space="preserve">n]: </w:t>
      </w:r>
      <w:r w:rsidRPr="00420649">
        <w:rPr>
          <w:rFonts w:ascii="Times New Roman" w:hAnsi="Times New Roman" w:cs="Times New Roman"/>
        </w:rPr>
        <w:t>u values on staggered grid</w:t>
      </w:r>
    </w:p>
    <w:p w14:paraId="2F075889" w14:textId="59B30C22" w:rsidR="00D93179" w:rsidRPr="00420649" w:rsidRDefault="00D93179" w:rsidP="00420649">
      <w:pPr>
        <w:spacing w:after="0"/>
        <w:rPr>
          <w:rFonts w:ascii="Times New Roman" w:hAnsi="Times New Roman" w:cs="Times New Roman"/>
        </w:rPr>
      </w:pPr>
      <w:proofErr w:type="spellStart"/>
      <w:r w:rsidRPr="00420649">
        <w:rPr>
          <w:rFonts w:ascii="Consolas" w:hAnsi="Consolas" w:cs="Courier New"/>
        </w:rPr>
        <w:t>u_star</w:t>
      </w:r>
      <w:proofErr w:type="spellEnd"/>
      <w:r w:rsidRPr="00420649">
        <w:rPr>
          <w:rFonts w:ascii="Consolas" w:hAnsi="Consolas" w:cs="Courier New"/>
        </w:rPr>
        <w:t>[m+</w:t>
      </w:r>
      <w:proofErr w:type="gramStart"/>
      <w:r w:rsidRPr="00420649">
        <w:rPr>
          <w:rFonts w:ascii="Consolas" w:hAnsi="Consolas" w:cs="Courier New"/>
        </w:rPr>
        <w:t>1][</w:t>
      </w:r>
      <w:proofErr w:type="gramEnd"/>
      <w:r w:rsidRPr="00420649">
        <w:rPr>
          <w:rFonts w:ascii="Consolas" w:hAnsi="Consolas" w:cs="Courier New"/>
        </w:rPr>
        <w:t xml:space="preserve">n]: </w:t>
      </w:r>
      <w:r w:rsidRPr="00420649">
        <w:rPr>
          <w:rFonts w:ascii="Times New Roman" w:hAnsi="Times New Roman" w:cs="Times New Roman"/>
        </w:rPr>
        <w:t>Intermediate values of u during SIMPLE algorithm</w:t>
      </w:r>
    </w:p>
    <w:p w14:paraId="4FA7E67B" w14:textId="56C0C7D7" w:rsidR="00D93179" w:rsidRPr="00420649" w:rsidRDefault="00D93179" w:rsidP="00420649">
      <w:pPr>
        <w:spacing w:after="0"/>
        <w:rPr>
          <w:rFonts w:ascii="Consolas" w:eastAsiaTheme="minorEastAsia" w:hAnsi="Consolas" w:cs="Courier New"/>
        </w:rPr>
      </w:pPr>
      <w:proofErr w:type="spellStart"/>
      <w:r w:rsidRPr="00420649">
        <w:rPr>
          <w:rFonts w:ascii="Consolas" w:hAnsi="Consolas" w:cs="Courier New"/>
        </w:rPr>
        <w:t>d_e</w:t>
      </w:r>
      <w:proofErr w:type="spellEnd"/>
      <w:r w:rsidRPr="00420649">
        <w:rPr>
          <w:rFonts w:ascii="Consolas" w:hAnsi="Consolas" w:cs="Courier New"/>
        </w:rPr>
        <w:t>[m+</w:t>
      </w:r>
      <w:proofErr w:type="gramStart"/>
      <w:r w:rsidRPr="00420649">
        <w:rPr>
          <w:rFonts w:ascii="Consolas" w:hAnsi="Consolas" w:cs="Courier New"/>
        </w:rPr>
        <w:t>1][</w:t>
      </w:r>
      <w:proofErr w:type="gramEnd"/>
      <w:r w:rsidRPr="00420649">
        <w:rPr>
          <w:rFonts w:ascii="Consolas" w:hAnsi="Consolas" w:cs="Courier New"/>
        </w:rPr>
        <w:t xml:space="preserve">n]: </w:t>
      </w:r>
      <w:r w:rsidRPr="00420649">
        <w:rPr>
          <w:rFonts w:ascii="Times New Roman" w:hAnsi="Times New Roman" w:cs="Times New Roman"/>
        </w:rPr>
        <w:t xml:space="preserve">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420649">
        <w:rPr>
          <w:rFonts w:ascii="Times New Roman" w:eastAsiaTheme="minorEastAsia" w:hAnsi="Times New Roman" w:cs="Times New Roman"/>
        </w:rPr>
        <w:t>stored for each point</w:t>
      </w:r>
    </w:p>
    <w:p w14:paraId="29666F69" w14:textId="3510BD26" w:rsidR="00D93179" w:rsidRPr="00420649" w:rsidRDefault="00D93179" w:rsidP="00420649">
      <w:pPr>
        <w:spacing w:after="0"/>
        <w:rPr>
          <w:rFonts w:ascii="Times New Roman" w:eastAsiaTheme="minorEastAsia" w:hAnsi="Times New Roman" w:cs="Times New Roman"/>
        </w:rPr>
      </w:pPr>
      <w:r w:rsidRPr="00420649">
        <w:rPr>
          <w:rFonts w:ascii="Times New Roman" w:eastAsiaTheme="minorEastAsia" w:hAnsi="Times New Roman" w:cs="Times New Roman"/>
        </w:rPr>
        <w:t xml:space="preserve">Similar variables for </w:t>
      </w:r>
      <w:proofErr w:type="spellStart"/>
      <w:r w:rsidRPr="00420649">
        <w:rPr>
          <w:rFonts w:ascii="Times New Roman" w:eastAsiaTheme="minorEastAsia" w:hAnsi="Times New Roman" w:cs="Times New Roman"/>
        </w:rPr>
        <w:t>v_final</w:t>
      </w:r>
      <w:proofErr w:type="spellEnd"/>
      <w:r w:rsidRPr="00420649">
        <w:rPr>
          <w:rFonts w:ascii="Times New Roman" w:eastAsiaTheme="minorEastAsia" w:hAnsi="Times New Roman" w:cs="Times New Roman"/>
        </w:rPr>
        <w:t xml:space="preserve">, v, </w:t>
      </w:r>
      <w:proofErr w:type="spellStart"/>
      <w:r w:rsidRPr="00420649">
        <w:rPr>
          <w:rFonts w:ascii="Times New Roman" w:eastAsiaTheme="minorEastAsia" w:hAnsi="Times New Roman" w:cs="Times New Roman"/>
        </w:rPr>
        <w:t>v_star</w:t>
      </w:r>
      <w:proofErr w:type="spellEnd"/>
      <w:r w:rsidRPr="00420649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420649">
        <w:rPr>
          <w:rFonts w:ascii="Times New Roman" w:eastAsiaTheme="minorEastAsia" w:hAnsi="Times New Roman" w:cs="Times New Roman"/>
        </w:rPr>
        <w:t>d_n</w:t>
      </w:r>
      <w:proofErr w:type="spellEnd"/>
      <w:r w:rsidRPr="00420649">
        <w:rPr>
          <w:rFonts w:ascii="Times New Roman" w:eastAsiaTheme="minorEastAsia" w:hAnsi="Times New Roman" w:cs="Times New Roman"/>
        </w:rPr>
        <w:t>[m][n+1]</w:t>
      </w:r>
    </w:p>
    <w:p w14:paraId="7B088538" w14:textId="39447FC0" w:rsidR="00D93179" w:rsidRPr="00420649" w:rsidRDefault="00D93179" w:rsidP="00420649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420649">
        <w:rPr>
          <w:rFonts w:ascii="Consolas" w:eastAsiaTheme="minorEastAsia" w:hAnsi="Consolas" w:cs="Courier New"/>
        </w:rPr>
        <w:t>p_final</w:t>
      </w:r>
      <w:proofErr w:type="spellEnd"/>
      <w:r w:rsidRPr="00420649">
        <w:rPr>
          <w:rFonts w:ascii="Consolas" w:eastAsiaTheme="minorEastAsia" w:hAnsi="Consolas" w:cs="Courier New"/>
        </w:rPr>
        <w:t xml:space="preserve">[m][n]: </w:t>
      </w:r>
      <w:r w:rsidRPr="00420649">
        <w:rPr>
          <w:rFonts w:ascii="Times New Roman" w:eastAsiaTheme="minorEastAsia" w:hAnsi="Times New Roman" w:cs="Times New Roman"/>
        </w:rPr>
        <w:t>Final p values on collocated grid</w:t>
      </w:r>
    </w:p>
    <w:p w14:paraId="0F58576A" w14:textId="288C8192" w:rsidR="00D93179" w:rsidRPr="00420649" w:rsidRDefault="00D93179" w:rsidP="00420649">
      <w:pPr>
        <w:spacing w:after="0"/>
        <w:rPr>
          <w:rFonts w:ascii="Consolas" w:eastAsiaTheme="minorEastAsia" w:hAnsi="Consolas" w:cs="Courier New"/>
        </w:rPr>
      </w:pPr>
      <w:r w:rsidRPr="00420649">
        <w:rPr>
          <w:rFonts w:ascii="Consolas" w:eastAsiaTheme="minorEastAsia" w:hAnsi="Consolas" w:cs="Courier New"/>
        </w:rPr>
        <w:t>p[m+</w:t>
      </w:r>
      <w:proofErr w:type="gramStart"/>
      <w:r w:rsidRPr="00420649">
        <w:rPr>
          <w:rFonts w:ascii="Consolas" w:eastAsiaTheme="minorEastAsia" w:hAnsi="Consolas" w:cs="Courier New"/>
        </w:rPr>
        <w:t>1][</w:t>
      </w:r>
      <w:proofErr w:type="gramEnd"/>
      <w:r w:rsidRPr="00420649">
        <w:rPr>
          <w:rFonts w:ascii="Consolas" w:eastAsiaTheme="minorEastAsia" w:hAnsi="Consolas" w:cs="Courier New"/>
        </w:rPr>
        <w:t xml:space="preserve">n+1]: </w:t>
      </w:r>
      <w:r w:rsidRPr="00420649">
        <w:rPr>
          <w:rFonts w:ascii="Times New Roman" w:eastAsiaTheme="minorEastAsia" w:hAnsi="Times New Roman" w:cs="Times New Roman"/>
        </w:rPr>
        <w:t>p values on staggered grid</w:t>
      </w:r>
    </w:p>
    <w:p w14:paraId="1D9FAB1F" w14:textId="3D041854" w:rsidR="00D93179" w:rsidRPr="00420649" w:rsidRDefault="00D93179" w:rsidP="00420649">
      <w:pPr>
        <w:spacing w:after="0"/>
        <w:rPr>
          <w:rFonts w:ascii="Consolas" w:eastAsiaTheme="minorEastAsia" w:hAnsi="Consolas" w:cs="Courier New"/>
        </w:rPr>
      </w:pPr>
      <w:proofErr w:type="spellStart"/>
      <w:r w:rsidRPr="00420649">
        <w:rPr>
          <w:rFonts w:ascii="Consolas" w:eastAsiaTheme="minorEastAsia" w:hAnsi="Consolas" w:cs="Courier New"/>
        </w:rPr>
        <w:t>p_star</w:t>
      </w:r>
      <w:proofErr w:type="spellEnd"/>
      <w:r w:rsidRPr="00420649">
        <w:rPr>
          <w:rFonts w:ascii="Consolas" w:eastAsiaTheme="minorEastAsia" w:hAnsi="Consolas" w:cs="Courier New"/>
        </w:rPr>
        <w:t>[m+</w:t>
      </w:r>
      <w:proofErr w:type="gramStart"/>
      <w:r w:rsidRPr="00420649">
        <w:rPr>
          <w:rFonts w:ascii="Consolas" w:eastAsiaTheme="minorEastAsia" w:hAnsi="Consolas" w:cs="Courier New"/>
        </w:rPr>
        <w:t>1][</w:t>
      </w:r>
      <w:proofErr w:type="gramEnd"/>
      <w:r w:rsidRPr="00420649">
        <w:rPr>
          <w:rFonts w:ascii="Consolas" w:eastAsiaTheme="minorEastAsia" w:hAnsi="Consolas" w:cs="Courier New"/>
        </w:rPr>
        <w:t xml:space="preserve">n+1]: </w:t>
      </w:r>
      <w:r w:rsidRPr="00420649">
        <w:rPr>
          <w:rFonts w:ascii="Times New Roman" w:eastAsiaTheme="minorEastAsia" w:hAnsi="Times New Roman" w:cs="Times New Roman"/>
        </w:rPr>
        <w:t>Intermediate values of p during SIMPLE algorithm</w:t>
      </w:r>
    </w:p>
    <w:p w14:paraId="322A36F9" w14:textId="3E0CF066" w:rsidR="00420649" w:rsidRPr="00420649" w:rsidRDefault="00420649" w:rsidP="00420649">
      <w:pPr>
        <w:spacing w:after="0"/>
        <w:rPr>
          <w:rFonts w:ascii="Consolas" w:eastAsiaTheme="minorEastAsia" w:hAnsi="Consolas" w:cs="Courier New"/>
        </w:rPr>
      </w:pPr>
      <w:proofErr w:type="spellStart"/>
      <w:r w:rsidRPr="00420649">
        <w:rPr>
          <w:rFonts w:ascii="Consolas" w:eastAsiaTheme="minorEastAsia" w:hAnsi="Consolas" w:cs="Courier New"/>
        </w:rPr>
        <w:t>p_c</w:t>
      </w:r>
      <w:proofErr w:type="spellEnd"/>
      <w:r w:rsidRPr="00420649">
        <w:rPr>
          <w:rFonts w:ascii="Consolas" w:eastAsiaTheme="minorEastAsia" w:hAnsi="Consolas" w:cs="Courier New"/>
        </w:rPr>
        <w:t>[m+</w:t>
      </w:r>
      <w:proofErr w:type="gramStart"/>
      <w:r w:rsidRPr="00420649">
        <w:rPr>
          <w:rFonts w:ascii="Consolas" w:eastAsiaTheme="minorEastAsia" w:hAnsi="Consolas" w:cs="Courier New"/>
        </w:rPr>
        <w:t>1][</w:t>
      </w:r>
      <w:proofErr w:type="gramEnd"/>
      <w:r w:rsidRPr="00420649">
        <w:rPr>
          <w:rFonts w:ascii="Consolas" w:eastAsiaTheme="minorEastAsia" w:hAnsi="Consolas" w:cs="Courier New"/>
        </w:rPr>
        <w:t xml:space="preserve">n+1]: </w:t>
      </w:r>
      <w:r w:rsidRPr="00420649">
        <w:rPr>
          <w:rFonts w:ascii="Times New Roman" w:eastAsiaTheme="minorEastAsia" w:hAnsi="Times New Roman" w:cs="Times New Roman"/>
        </w:rPr>
        <w:t>Pressure Correction values</w:t>
      </w:r>
    </w:p>
    <w:p w14:paraId="1A6AF1FE" w14:textId="6FF3AADE" w:rsidR="00420649" w:rsidRPr="00420649" w:rsidRDefault="00420649" w:rsidP="00420649">
      <w:pPr>
        <w:spacing w:after="0"/>
        <w:rPr>
          <w:rFonts w:ascii="Times New Roman" w:hAnsi="Times New Roman" w:cs="Times New Roman"/>
        </w:rPr>
      </w:pPr>
      <w:r w:rsidRPr="00420649">
        <w:rPr>
          <w:rFonts w:ascii="Consolas" w:eastAsiaTheme="minorEastAsia" w:hAnsi="Consolas" w:cs="Courier New"/>
        </w:rPr>
        <w:t>b[m+</w:t>
      </w:r>
      <w:proofErr w:type="gramStart"/>
      <w:r w:rsidRPr="00420649">
        <w:rPr>
          <w:rFonts w:ascii="Consolas" w:eastAsiaTheme="minorEastAsia" w:hAnsi="Consolas" w:cs="Courier New"/>
        </w:rPr>
        <w:t>1][</w:t>
      </w:r>
      <w:proofErr w:type="gramEnd"/>
      <w:r w:rsidRPr="00420649">
        <w:rPr>
          <w:rFonts w:ascii="Consolas" w:eastAsiaTheme="minorEastAsia" w:hAnsi="Consolas" w:cs="Courier New"/>
        </w:rPr>
        <w:t xml:space="preserve">n+1]: </w:t>
      </w:r>
      <w:r w:rsidRPr="00420649">
        <w:rPr>
          <w:rFonts w:ascii="Times New Roman" w:eastAsiaTheme="minorEastAsia" w:hAnsi="Times New Roman" w:cs="Times New Roman"/>
        </w:rPr>
        <w:t>To store the continuity equation error at each point</w:t>
      </w:r>
    </w:p>
    <w:p w14:paraId="0AB44C7B" w14:textId="0A9F3997" w:rsidR="008B6836" w:rsidRDefault="00046A28">
      <w:pPr>
        <w:rPr>
          <w:rFonts w:ascii="Times New Roman" w:hAnsi="Times New Roman" w:cs="Times New Roman"/>
        </w:rPr>
      </w:pPr>
      <w:r w:rsidRPr="00B4457E">
        <w:rPr>
          <w:rFonts w:ascii="Courier New" w:hAnsi="Courier New" w:cs="Courier New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710C42" wp14:editId="5D8D9192">
                <wp:simplePos x="0" y="0"/>
                <wp:positionH relativeFrom="page">
                  <wp:posOffset>0</wp:posOffset>
                </wp:positionH>
                <wp:positionV relativeFrom="paragraph">
                  <wp:posOffset>319405</wp:posOffset>
                </wp:positionV>
                <wp:extent cx="7566660" cy="1404620"/>
                <wp:effectExtent l="0" t="0" r="0" b="0"/>
                <wp:wrapSquare wrapText="bothSides"/>
                <wp:docPr id="356377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0C52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 xml:space="preserve">// *** Initialisation *** </w:t>
                            </w:r>
                          </w:p>
                          <w:p w14:paraId="674A8A44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initialise_</w:t>
                            </w:r>
                            <w:proofErr w:type="gram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Values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n, u,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v,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p,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p_star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F8B0337" w14:textId="49E23557" w:rsidR="00F012BE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       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   pc, b,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u_initialise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v_initialise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p_initialise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10C42" id="_x0000_s1028" type="#_x0000_t202" style="position:absolute;margin-left:0;margin-top:25.15pt;width:5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4C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" fillcolor="#333" stroked="f">
                <v:textbox style="mso-fit-shape-to-text:t">
                  <w:txbxContent>
                    <w:p w14:paraId="63A90C52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 xml:space="preserve">// *** Initialisation *** </w:t>
                      </w:r>
                    </w:p>
                    <w:p w14:paraId="674A8A44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initialise_</w:t>
                      </w:r>
                      <w:proofErr w:type="gram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Values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n, u,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v,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p,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p_star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</w:t>
                      </w:r>
                    </w:p>
                    <w:p w14:paraId="4F8B0337" w14:textId="49E23557" w:rsidR="00F012BE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       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   pc, b,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u_initialise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v_initialise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p_initialise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5FE3A5" w14:textId="7F3BFF7B" w:rsidR="008B6836" w:rsidRDefault="00046A28" w:rsidP="00046A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Initialise all values of the grid to a predetermined value based on the input provided.</w:t>
      </w:r>
    </w:p>
    <w:p w14:paraId="238909CD" w14:textId="7079B1FF" w:rsidR="00046A28" w:rsidRDefault="00046A28" w:rsidP="00046A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Here we have kept all values to be initialised as zero.</w:t>
      </w:r>
    </w:p>
    <w:p w14:paraId="68A7675C" w14:textId="77777777" w:rsidR="008B6836" w:rsidRDefault="008B6836">
      <w:pPr>
        <w:rPr>
          <w:rFonts w:ascii="Times New Roman" w:hAnsi="Times New Roman" w:cs="Times New Roman"/>
        </w:rPr>
      </w:pPr>
    </w:p>
    <w:p w14:paraId="047DAC47" w14:textId="77777777" w:rsidR="00046A28" w:rsidRDefault="00046A28">
      <w:pPr>
        <w:rPr>
          <w:rFonts w:ascii="Times New Roman" w:hAnsi="Times New Roman" w:cs="Times New Roman"/>
        </w:rPr>
      </w:pPr>
    </w:p>
    <w:p w14:paraId="0CEBB23B" w14:textId="04DCBCB8" w:rsidR="00046A28" w:rsidRPr="00D814A1" w:rsidRDefault="00046A28" w:rsidP="00D814A1">
      <w:pPr>
        <w:pStyle w:val="Heading2"/>
        <w:ind w:left="-567"/>
        <w:rPr>
          <w:rFonts w:ascii="Times New Roman" w:hAnsi="Times New Roman" w:cs="Times New Roman"/>
          <w:i/>
          <w:iCs/>
          <w:sz w:val="32"/>
          <w:szCs w:val="32"/>
        </w:rPr>
      </w:pPr>
      <w:bookmarkStart w:id="1617" w:name="_Toc161522634"/>
      <w:r w:rsidRPr="00D814A1">
        <w:rPr>
          <w:rFonts w:ascii="Times New Roman" w:hAnsi="Times New Roman" w:cs="Times New Roman"/>
          <w:i/>
          <w:iCs/>
          <w:sz w:val="32"/>
          <w:szCs w:val="32"/>
        </w:rPr>
        <w:t>Boundary Conditions:</w:t>
      </w:r>
      <w:bookmarkEnd w:id="1617"/>
    </w:p>
    <w:p w14:paraId="2ECB21D7" w14:textId="47B6E2C1" w:rsidR="005457C8" w:rsidRPr="00803292" w:rsidRDefault="00D814A1" w:rsidP="00046A28">
      <w:pPr>
        <w:rPr>
          <w:rFonts w:ascii="Times New Roman" w:hAnsi="Times New Roman" w:cs="Times New Roman"/>
          <w:b/>
          <w:bCs/>
          <w:i/>
          <w:iCs/>
        </w:rPr>
      </w:pPr>
      <w:r w:rsidRPr="00803292">
        <w:rPr>
          <w:rFonts w:ascii="Courier New" w:hAnsi="Courier New" w:cs="Courier New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9572CF" wp14:editId="4E25E63F">
                <wp:simplePos x="0" y="0"/>
                <wp:positionH relativeFrom="page">
                  <wp:align>left</wp:align>
                </wp:positionH>
                <wp:positionV relativeFrom="paragraph">
                  <wp:posOffset>220980</wp:posOffset>
                </wp:positionV>
                <wp:extent cx="7566660" cy="1404620"/>
                <wp:effectExtent l="0" t="0" r="0" b="8255"/>
                <wp:wrapSquare wrapText="bothSides"/>
                <wp:docPr id="620744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81684" w14:textId="77777777" w:rsid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void</w:t>
                            </w:r>
                            <w:r w:rsidRPr="005457C8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57C8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u_Boundary_</w:t>
                            </w:r>
                            <w:proofErr w:type="gramStart"/>
                            <w:r w:rsidRPr="005457C8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5457C8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n, </w:t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u[m+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][n], </w:t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u_left_value</w:t>
                            </w:r>
                            <w:proofErr w:type="spellEnd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u_right_value</w:t>
                            </w:r>
                            <w:proofErr w:type="spellEnd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FDC3F59" w14:textId="4A8D9D03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u_top_value</w:t>
                            </w:r>
                            <w:proofErr w:type="spellEnd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u_bottom_</w:t>
                            </w:r>
                            <w:proofErr w:type="gramStart"/>
                            <w:r w:rsidRPr="005457C8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5457C8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6F772D18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&lt;m+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4A09E3FC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u[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u_left_value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7C1488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u[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u_right_value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B2CAB61" w14:textId="72EFC03C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BB77964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j&lt;n;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8B899F1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u[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u_top_value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u[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][j];</w:t>
                            </w:r>
                          </w:p>
                          <w:p w14:paraId="7CF67742" w14:textId="77777777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u[m][j] = </w:t>
                            </w:r>
                            <w:proofErr w:type="spellStart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u_bottom_value</w:t>
                            </w:r>
                            <w:proofErr w:type="spell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u[m</w:t>
                            </w:r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5457C8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j];</w:t>
                            </w:r>
                          </w:p>
                          <w:p w14:paraId="164A0E79" w14:textId="39BCEADF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219F639" w14:textId="1CD1854D" w:rsidR="005457C8" w:rsidRPr="005457C8" w:rsidRDefault="005457C8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return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332A5C0" w14:textId="2E82DD4C" w:rsidR="005457C8" w:rsidRPr="005457C8" w:rsidRDefault="00677D2F" w:rsidP="005457C8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5457C8" w:rsidRPr="005457C8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572CF" id="_x0000_s1029" type="#_x0000_t202" style="position:absolute;margin-left:0;margin-top:17.4pt;width:595.8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" fillcolor="#333" stroked="f">
                <v:textbox style="mso-fit-shape-to-text:t">
                  <w:txbxContent>
                    <w:p w14:paraId="38581684" w14:textId="77777777" w:rsid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void</w:t>
                      </w:r>
                      <w:r w:rsidRPr="005457C8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57C8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u_Boundary_</w:t>
                      </w:r>
                      <w:proofErr w:type="gramStart"/>
                      <w:r w:rsidRPr="005457C8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5457C8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m, </w:t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n, </w:t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u[m+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][n], </w:t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u_left_value</w:t>
                      </w:r>
                      <w:proofErr w:type="spellEnd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u_right_value</w:t>
                      </w:r>
                      <w:proofErr w:type="spellEnd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FDC3F59" w14:textId="4A8D9D03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u_top_value</w:t>
                      </w:r>
                      <w:proofErr w:type="spellEnd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u_bottom_</w:t>
                      </w:r>
                      <w:proofErr w:type="gramStart"/>
                      <w:r w:rsidRPr="005457C8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5457C8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6F772D18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&lt;m+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4A09E3FC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u[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u_left_value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787C1488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u[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u_right_value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B2CAB61" w14:textId="72EFC03C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0BB77964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j&lt;n;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18B899F1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u[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u_top_value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u[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][j];</w:t>
                      </w:r>
                    </w:p>
                    <w:p w14:paraId="7CF67742" w14:textId="77777777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u[m][j] = </w:t>
                      </w:r>
                      <w:proofErr w:type="spellStart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u_bottom_value</w:t>
                      </w:r>
                      <w:proofErr w:type="spell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u[m</w:t>
                      </w:r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5457C8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j];</w:t>
                      </w:r>
                    </w:p>
                    <w:p w14:paraId="164A0E79" w14:textId="39BCEADF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3219F639" w14:textId="1CD1854D" w:rsidR="005457C8" w:rsidRPr="005457C8" w:rsidRDefault="005457C8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return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6332A5C0" w14:textId="2E82DD4C" w:rsidR="005457C8" w:rsidRPr="005457C8" w:rsidRDefault="00677D2F" w:rsidP="005457C8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5457C8" w:rsidRPr="005457C8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2956"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Boundary condition of u-velocity:</w:t>
      </w:r>
    </w:p>
    <w:p w14:paraId="4F7395D1" w14:textId="52685AC2" w:rsidR="00046A28" w:rsidRDefault="005457C8" w:rsidP="005457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left and right most values of staggered u lie on the actual control volume boundary, we can maintain the u values of left and right as:</w:t>
      </w:r>
    </w:p>
    <w:p w14:paraId="1A9F74BC" w14:textId="2257CDB2" w:rsidR="005457C8" w:rsidRPr="005457C8" w:rsidRDefault="00000000" w:rsidP="00F41D4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right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 xml:space="preserve">∀ i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m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36A08D17" w14:textId="65A3F45A" w:rsidR="005457C8" w:rsidRDefault="005457C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top and bottom, since the control volume boundary lie between two of the points, we consider the average of the two as the boundary value:</w:t>
      </w:r>
    </w:p>
    <w:p w14:paraId="388F1830" w14:textId="7254128D" w:rsidR="005457C8" w:rsidRPr="005457C8" w:rsidRDefault="00000000" w:rsidP="00F41D4F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top</m:t>
              </m:r>
            </m:sub>
          </m:sSub>
          <m:r>
            <w:rPr>
              <w:rFonts w:ascii="Cambria Math" w:hAnsi="Cambria Math" w:cs="Times New Roman"/>
            </w:rPr>
            <m:t xml:space="preserve">   ⇒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=2×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top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 xml:space="preserve">     ∀ j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1B98411B" w14:textId="5D5A764E" w:rsidR="00F41D4F" w:rsidRPr="00F41D4F" w:rsidRDefault="00000000" w:rsidP="00F41D4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bottom</m:t>
              </m:r>
            </m:sub>
          </m:sSub>
          <m:r>
            <w:rPr>
              <w:rFonts w:ascii="Cambria Math" w:hAnsi="Cambria Math" w:cs="Times New Roman"/>
            </w:rPr>
            <m:t xml:space="preserve">   ⇒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=2×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bottom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 xml:space="preserve">     ∀ j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6E99317D" w14:textId="54CEC7F1" w:rsidR="00046A28" w:rsidRPr="00803292" w:rsidRDefault="00D814A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EADC16" wp14:editId="1BD95234">
                <wp:simplePos x="0" y="0"/>
                <wp:positionH relativeFrom="page">
                  <wp:align>left</wp:align>
                </wp:positionH>
                <wp:positionV relativeFrom="paragraph">
                  <wp:posOffset>235585</wp:posOffset>
                </wp:positionV>
                <wp:extent cx="7566660" cy="1404620"/>
                <wp:effectExtent l="0" t="0" r="0" b="8255"/>
                <wp:wrapSquare wrapText="bothSides"/>
                <wp:docPr id="1683564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54FF" w14:textId="77777777" w:rsid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void</w:t>
                            </w:r>
                            <w:r w:rsidRPr="00F41D4F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v_Boundary_</w:t>
                            </w:r>
                            <w:proofErr w:type="gramStart"/>
                            <w:r w:rsidRPr="00F41D4F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F41D4F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v[m][n+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7B8D85FA" w14:textId="58802A82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</w:t>
                            </w:r>
                            <w:proofErr w:type="gram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F41D4F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7F59BF41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10B0F22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0506232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][n]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14:paraId="76D3DFA5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937A1B9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 j&lt;n+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643F586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2EDBD1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v[m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j]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B39500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C68040D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return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9751AB7" w14:textId="36568C2C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ADC16" id="_x0000_s1030" type="#_x0000_t202" style="position:absolute;margin-left:0;margin-top:18.55pt;width:595.8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pa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" fillcolor="#333" stroked="f">
                <v:textbox style="mso-fit-shape-to-text:t">
                  <w:txbxContent>
                    <w:p w14:paraId="318654FF" w14:textId="77777777" w:rsid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void</w:t>
                      </w:r>
                      <w:r w:rsidRPr="00F41D4F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v_Boundary_</w:t>
                      </w:r>
                      <w:proofErr w:type="gramStart"/>
                      <w:r w:rsidRPr="00F41D4F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F41D4F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v[m][n+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7B8D85FA" w14:textId="58802A82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</w:t>
                      </w:r>
                      <w:proofErr w:type="gram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F41D4F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7F59BF41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310B0F22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];</w:t>
                      </w:r>
                    </w:p>
                    <w:p w14:paraId="10506232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][n]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]; </w:t>
                      </w:r>
                    </w:p>
                    <w:p w14:paraId="76D3DFA5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937A1B9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 j&lt;n+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2643F586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82EDBD1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v[m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j]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58B39500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C68040D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return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29751AB7" w14:textId="36568C2C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1D4F"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Boundary condition of v-velocity:</w:t>
      </w:r>
    </w:p>
    <w:p w14:paraId="1BE12DEC" w14:textId="6CED3D4D" w:rsidR="00F41D4F" w:rsidRDefault="00F41D4F" w:rsidP="00F41D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top and bottom most values of staggered v lie on the actual control volume boundary, we can maintain the v values of top and bottom as:</w:t>
      </w:r>
    </w:p>
    <w:p w14:paraId="28AB8017" w14:textId="6C837C25" w:rsidR="00F41D4F" w:rsidRPr="005457C8" w:rsidRDefault="00000000" w:rsidP="00F41D4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top</m:t>
              </m:r>
            </m:sub>
          </m:sSub>
          <m:r>
            <w:rPr>
              <w:rFonts w:ascii="Cambria Math" w:hAnsi="Cambria Math" w:cs="Times New Roman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bottom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 xml:space="preserve">∀ j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565DC586" w14:textId="77777777" w:rsidR="00F41D4F" w:rsidRDefault="00F41D4F" w:rsidP="00F41D4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top and bottom, since the control volume boundary lie between two of the points, we consider the average of the two as the boundary value:</w:t>
      </w:r>
    </w:p>
    <w:p w14:paraId="666F9758" w14:textId="3E540565" w:rsidR="00F41D4F" w:rsidRPr="005457C8" w:rsidRDefault="00000000" w:rsidP="00F41D4F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 xml:space="preserve">   ⇒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=2×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r>
            <w:rPr>
              <w:rFonts w:ascii="Cambria Math" w:hAnsi="Cambria Math" w:cs="Times New Roman"/>
            </w:rPr>
            <m:t xml:space="preserve">    ∀ i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m-1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59B383BC" w14:textId="599B99B6" w:rsidR="00F41D4F" w:rsidRPr="005457C8" w:rsidRDefault="00000000" w:rsidP="00F41D4F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right</m:t>
              </m:r>
            </m:sub>
          </m:sSub>
          <m:r>
            <w:rPr>
              <w:rFonts w:ascii="Cambria Math" w:hAnsi="Cambria Math" w:cs="Times New Roman"/>
            </w:rPr>
            <m:t xml:space="preserve">   ⇒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=2×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right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bSup>
          <m:r>
            <w:rPr>
              <w:rFonts w:ascii="Cambria Math" w:hAnsi="Cambria Math" w:cs="Times New Roman"/>
            </w:rPr>
            <m:t xml:space="preserve">    ∀ i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m-1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692CDCD8" w14:textId="605A9DBA" w:rsidR="00046A28" w:rsidRPr="00803292" w:rsidRDefault="00D814A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C2BDD3" wp14:editId="6393CB6F">
                <wp:simplePos x="0" y="0"/>
                <wp:positionH relativeFrom="page">
                  <wp:posOffset>0</wp:posOffset>
                </wp:positionH>
                <wp:positionV relativeFrom="paragraph">
                  <wp:posOffset>220980</wp:posOffset>
                </wp:positionV>
                <wp:extent cx="7566660" cy="1404620"/>
                <wp:effectExtent l="0" t="0" r="0" b="8890"/>
                <wp:wrapSquare wrapText="bothSides"/>
                <wp:docPr id="734265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11A0A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void</w:t>
                            </w:r>
                            <w:r w:rsidRPr="00D814A1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14A1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p_Boundary_</w:t>
                            </w:r>
                            <w:proofErr w:type="gramStart"/>
                            <w:r w:rsidRPr="00D814A1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D814A1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814A1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814A1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n, </w:t>
                            </w:r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814A1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p[m+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][n+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</w:t>
                            </w:r>
                            <w:r w:rsidRPr="00D814A1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CF0BB23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&lt;m+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1A480ED3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p[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= p[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96D77B6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p[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][n] = p[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14:paraId="579670C2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170B50B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 j&lt;n+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BDE366C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p[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p[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][j];</w:t>
                            </w:r>
                          </w:p>
                          <w:p w14:paraId="36DA9564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p[m][j] = p[m</w:t>
                            </w:r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D814A1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j];</w:t>
                            </w:r>
                          </w:p>
                          <w:p w14:paraId="7AA1F418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21E2399" w14:textId="77777777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814A1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return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C59E346" w14:textId="6B7CF145" w:rsidR="00D814A1" w:rsidRPr="00D814A1" w:rsidRDefault="00D814A1" w:rsidP="00D814A1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814A1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2BDD3" id="_x0000_s1031" type="#_x0000_t202" style="position:absolute;margin-left:0;margin-top:17.4pt;width:595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Ss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" fillcolor="#333" stroked="f">
                <v:textbox style="mso-fit-shape-to-text:t">
                  <w:txbxContent>
                    <w:p w14:paraId="3C211A0A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void</w:t>
                      </w:r>
                      <w:r w:rsidRPr="00D814A1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14A1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p_Boundary_</w:t>
                      </w:r>
                      <w:proofErr w:type="gramStart"/>
                      <w:r w:rsidRPr="00D814A1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D814A1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814A1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m, </w:t>
                      </w:r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814A1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n, </w:t>
                      </w:r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814A1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p[m+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][n+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</w:t>
                      </w:r>
                      <w:r w:rsidRPr="00D814A1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{</w:t>
                      </w:r>
                    </w:p>
                    <w:p w14:paraId="5CF0BB23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&lt;m+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1A480ED3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p[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= p[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];</w:t>
                      </w:r>
                    </w:p>
                    <w:p w14:paraId="596D77B6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p[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][n] = p[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]; </w:t>
                      </w:r>
                    </w:p>
                    <w:p w14:paraId="579670C2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170B50B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 j&lt;n+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1BDE366C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p[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p[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][j];</w:t>
                      </w:r>
                    </w:p>
                    <w:p w14:paraId="36DA9564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p[m][j] = p[m</w:t>
                      </w:r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D814A1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j];</w:t>
                      </w:r>
                    </w:p>
                    <w:p w14:paraId="7AA1F418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21E2399" w14:textId="77777777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814A1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return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C59E346" w14:textId="6B7CF145" w:rsidR="00D814A1" w:rsidRPr="00D814A1" w:rsidRDefault="00D814A1" w:rsidP="00D814A1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814A1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Boundary condition of pressure:</w:t>
      </w:r>
    </w:p>
    <w:p w14:paraId="4174862A" w14:textId="1215D56C" w:rsidR="00046A28" w:rsidRDefault="00D81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pressure, we consider the first derivative of pressure along x-axis is zero on left and right boundaries and first derivate of it along y-axis is zero on the top and bottom.</w:t>
      </w:r>
    </w:p>
    <w:p w14:paraId="01AB51E6" w14:textId="658D032D" w:rsidR="00D814A1" w:rsidRPr="00D814A1" w:rsidRDefault="00000000" w:rsidP="00D814A1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r>
            <w:rPr>
              <w:rFonts w:ascii="Cambria Math" w:hAnsi="Cambria Math" w:cs="Times New Roman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 xml:space="preserve">∀ i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m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7F71C104" w14:textId="589EE3A4" w:rsidR="00D814A1" w:rsidRPr="005457C8" w:rsidRDefault="00000000" w:rsidP="00D814A1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m-1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 xml:space="preserve">∀ j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</m:e>
          </m:d>
          <m:r>
            <w:rPr>
              <w:rFonts w:ascii="Cambria Math" w:hAnsi="Cambria Math" w:cs="Times New Roman"/>
            </w:rPr>
            <m:t xml:space="preserve">; </m:t>
          </m:r>
        </m:oMath>
      </m:oMathPara>
    </w:p>
    <w:p w14:paraId="0FC9D64C" w14:textId="77777777" w:rsidR="00D814A1" w:rsidRDefault="00D814A1">
      <w:pPr>
        <w:rPr>
          <w:rFonts w:ascii="Times New Roman" w:hAnsi="Times New Roman" w:cs="Times New Roman"/>
        </w:rPr>
      </w:pPr>
    </w:p>
    <w:p w14:paraId="35797A30" w14:textId="6BCF618C" w:rsidR="00EB0AFC" w:rsidRPr="00EB0AFC" w:rsidRDefault="00D814A1" w:rsidP="00EB0AFC">
      <w:pPr>
        <w:pStyle w:val="Heading2"/>
        <w:spacing w:after="240"/>
        <w:ind w:left="-567"/>
        <w:rPr>
          <w:rFonts w:ascii="Times New Roman" w:hAnsi="Times New Roman" w:cs="Times New Roman"/>
          <w:i/>
          <w:iCs/>
          <w:sz w:val="32"/>
          <w:szCs w:val="32"/>
        </w:rPr>
      </w:pPr>
      <w:bookmarkStart w:id="1618" w:name="_Toc161522635"/>
      <w:r w:rsidRPr="00D814A1">
        <w:rPr>
          <w:rFonts w:ascii="Times New Roman" w:hAnsi="Times New Roman" w:cs="Times New Roman"/>
          <w:i/>
          <w:iCs/>
          <w:sz w:val="32"/>
          <w:szCs w:val="32"/>
        </w:rPr>
        <w:t>SIMPLE Algorithm:</w:t>
      </w:r>
      <w:bookmarkEnd w:id="1618"/>
    </w:p>
    <w:p w14:paraId="3E29D89F" w14:textId="170C9FF1" w:rsidR="00113394" w:rsidRPr="00113394" w:rsidRDefault="00EB0AFC" w:rsidP="00113394">
      <w:r>
        <w:rPr>
          <w:rFonts w:ascii="Times New Roman" w:hAnsi="Times New Roman" w:cs="Times New Roman"/>
        </w:rPr>
        <w:t xml:space="preserve">The algorithm is applied until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norm of error in u-velocity and v-velocity is less than </w:t>
      </w:r>
      <m:oMath>
        <m:r>
          <w:rPr>
            <w:rFonts w:ascii="Cambria Math" w:eastAsiaTheme="minorEastAsia" w:hAnsi="Cambria Math" w:cs="Times New Roman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</w:p>
    <w:p w14:paraId="5D4FB65C" w14:textId="56ED5C8A" w:rsidR="00046A28" w:rsidRPr="00803292" w:rsidRDefault="008032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AF14BB" wp14:editId="6CAF634C">
                <wp:simplePos x="0" y="0"/>
                <wp:positionH relativeFrom="page">
                  <wp:posOffset>0</wp:posOffset>
                </wp:positionH>
                <wp:positionV relativeFrom="paragraph">
                  <wp:posOffset>236220</wp:posOffset>
                </wp:positionV>
                <wp:extent cx="7566660" cy="1404620"/>
                <wp:effectExtent l="0" t="0" r="0" b="8890"/>
                <wp:wrapSquare wrapText="bothSides"/>
                <wp:docPr id="1601534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79E45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1.1 X-Momentum Equation Interior:</w:t>
                            </w:r>
                          </w:p>
                          <w:p w14:paraId="0D0F97BC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7D2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77D2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2A3CB288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77D2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77D2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 j&lt;n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599DDD3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Fe = (u[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+ u[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DFE05D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(u[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+ u[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])/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9AF1B3C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(v[i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+ v[i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*dx*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B4C9A0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Fs = (v[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+ v[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*dx*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A7F07E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4C1E4DF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De = (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/dx);</w:t>
                            </w:r>
                          </w:p>
                          <w:p w14:paraId="6D760358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/dx);</w:t>
                            </w:r>
                          </w:p>
                          <w:p w14:paraId="636B39FB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(dx*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9C4B7F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Ds = (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(dx*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08FD89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F345A9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max(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-Fe, De - Fe/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C45CE2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max(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C2C0092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max(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F1EE344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max( Fs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 Ds + Fs/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0175DB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131758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Fe -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Fs;</w:t>
                            </w:r>
                          </w:p>
                          <w:p w14:paraId="75735B10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5797BAE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8AC09F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60C3148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77D2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if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 ==</w:t>
                            </w:r>
                            <w:r w:rsidRPr="00677D2F">
                              <w:rPr>
                                <w:rStyle w:val="hljs-string"/>
                                <w:rFonts w:ascii="Consolas" w:hAnsi="Consolas"/>
                                <w:color w:val="A2FCA2"/>
                                <w:sz w:val="18"/>
                                <w:szCs w:val="18"/>
                              </w:rPr>
                              <w:t>'G'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[i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[i+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][j]*(p[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- p[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7CCB86B9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77D2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if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 ==</w:t>
                            </w:r>
                            <w:r w:rsidRPr="00677D2F">
                              <w:rPr>
                                <w:rStyle w:val="hljs-string"/>
                                <w:rFonts w:ascii="Consolas" w:hAnsi="Consolas"/>
                                <w:color w:val="A2FCA2"/>
                                <w:sz w:val="18"/>
                                <w:szCs w:val="18"/>
                              </w:rPr>
                              <w:t>'J'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*u[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*u[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*u[i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+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*u[i+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][j]*(p[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677D2F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- p[</w:t>
                            </w:r>
                            <w:proofErr w:type="spellStart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26FC5E45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AB948AB" w14:textId="77777777" w:rsidR="00677D2F" w:rsidRPr="00677D2F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4E0B49C" w14:textId="7D5D14D0" w:rsidR="00803292" w:rsidRDefault="00677D2F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677D2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12969FD" w14:textId="77777777" w:rsidR="00113394" w:rsidRDefault="00113394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7C3EB885" w14:textId="77777777" w:rsidR="00113394" w:rsidRDefault="00113394" w:rsidP="00677D2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590339A1" w14:textId="77777777" w:rsid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Style w:val="hljs-comment"/>
                                <w:color w:val="888888"/>
                              </w:rPr>
                              <w:t>// 1.2 u-Boundary Conditions</w:t>
                            </w:r>
                          </w:p>
                          <w:p w14:paraId="54F1A07B" w14:textId="6AE3779F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u_Boundary_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Conditions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m, n,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u_star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u_left_value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u_right_value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u_top_value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u_bottom_value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F14BB" id="_x0000_s1032" type="#_x0000_t202" style="position:absolute;margin-left:0;margin-top:18.6pt;width:595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Zt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" fillcolor="#333" stroked="f">
                <v:textbox style="mso-fit-shape-to-text:t">
                  <w:txbxContent>
                    <w:p w14:paraId="28C79E45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1.1 X-Momentum Equation Interior:</w:t>
                      </w:r>
                    </w:p>
                    <w:p w14:paraId="0D0F97BC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677D2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77D2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2A3CB288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77D2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77D2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 j&lt;n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7599DDD3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Fe = (u[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+ u[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2ADFE05D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(u[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+ u[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])/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69AF1B3C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(v[i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+ v[i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*dx*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7DB4C9A0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Fs = (v[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+ v[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*dx*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BA7F07E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4C1E4DF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De = (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/dx);</w:t>
                      </w:r>
                    </w:p>
                    <w:p w14:paraId="6D760358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/dx);</w:t>
                      </w:r>
                    </w:p>
                    <w:p w14:paraId="636B39FB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(dx*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239C4B7F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Ds = (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(dx*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3E08FD89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79F345A9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max(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-Fe, De - Fe/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04C45CE2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max(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7C2C0092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max(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3F1EE344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max( Fs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 Ds + Fs/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1F0175DB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6131758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Fe -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Fs;</w:t>
                      </w:r>
                    </w:p>
                    <w:p w14:paraId="75735B10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65797BAE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008AC09F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660C3148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77D2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if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 ==</w:t>
                      </w:r>
                      <w:r w:rsidRPr="00677D2F">
                        <w:rPr>
                          <w:rStyle w:val="hljs-string"/>
                          <w:rFonts w:ascii="Consolas" w:hAnsi="Consolas"/>
                          <w:color w:val="A2FCA2"/>
                          <w:sz w:val="18"/>
                          <w:szCs w:val="18"/>
                        </w:rPr>
                        <w:t>'G'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[i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[i+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][j]*(p[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- p[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][j]);</w:t>
                      </w:r>
                    </w:p>
                    <w:p w14:paraId="7CCB86B9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77D2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if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 ==</w:t>
                      </w:r>
                      <w:r w:rsidRPr="00677D2F">
                        <w:rPr>
                          <w:rStyle w:val="hljs-string"/>
                          <w:rFonts w:ascii="Consolas" w:hAnsi="Consolas"/>
                          <w:color w:val="A2FCA2"/>
                          <w:sz w:val="18"/>
                          <w:szCs w:val="18"/>
                        </w:rPr>
                        <w:t>'J'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*u[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*u[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*u[i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+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*u[i+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][j]*(p[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677D2F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- p[</w:t>
                      </w:r>
                      <w:proofErr w:type="spellStart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][j]);</w:t>
                      </w:r>
                    </w:p>
                    <w:p w14:paraId="26FC5E45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3AB948AB" w14:textId="77777777" w:rsidR="00677D2F" w:rsidRPr="00677D2F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4E0B49C" w14:textId="7D5D14D0" w:rsidR="00803292" w:rsidRDefault="00677D2F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677D2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612969FD" w14:textId="77777777" w:rsidR="00113394" w:rsidRDefault="00113394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7C3EB885" w14:textId="77777777" w:rsidR="00113394" w:rsidRDefault="00113394" w:rsidP="00677D2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590339A1" w14:textId="77777777" w:rsid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color w:val="FFFFFF"/>
                        </w:rPr>
                      </w:pPr>
                      <w:r>
                        <w:rPr>
                          <w:rStyle w:val="hljs-comment"/>
                          <w:color w:val="888888"/>
                        </w:rPr>
                        <w:t>// 1.2 u-Boundary Conditions</w:t>
                      </w:r>
                    </w:p>
                    <w:p w14:paraId="54F1A07B" w14:textId="6AE3779F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u_Boundary_</w:t>
                      </w:r>
                      <w:proofErr w:type="gramStart"/>
                      <w:r>
                        <w:rPr>
                          <w:color w:val="FFFFFF"/>
                        </w:rPr>
                        <w:t>Conditions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m, n, </w:t>
                      </w:r>
                      <w:proofErr w:type="spellStart"/>
                      <w:r>
                        <w:rPr>
                          <w:color w:val="FFFFFF"/>
                        </w:rPr>
                        <w:t>u_star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</w:rPr>
                        <w:t>u_left_value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</w:rPr>
                        <w:t>u_right_value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</w:rPr>
                        <w:t>u_top_value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</w:rPr>
                        <w:t>u_bottom_value</w:t>
                      </w:r>
                      <w:proofErr w:type="spellEnd"/>
                      <w:r>
                        <w:rPr>
                          <w:color w:val="FFFFFF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EB0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EB0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Momentum Equation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 on the u-control volume cell</w:t>
      </w:r>
    </w:p>
    <w:p w14:paraId="330EC1EB" w14:textId="77777777" w:rsidR="00113394" w:rsidRDefault="00113394">
      <w:pPr>
        <w:rPr>
          <w:rFonts w:ascii="Times New Roman" w:hAnsi="Times New Roman" w:cs="Times New Roman"/>
        </w:rPr>
      </w:pPr>
    </w:p>
    <w:p w14:paraId="3B22AEB5" w14:textId="7F62314C" w:rsidR="00803292" w:rsidRDefault="00113394">
      <w:pPr>
        <w:rPr>
          <w:rFonts w:ascii="Times New Roman" w:hAnsi="Times New Roman" w:cs="Times New Roman"/>
        </w:rPr>
      </w:pPr>
      <w:r w:rsidRPr="00FC5EC3">
        <w:rPr>
          <w:noProof/>
        </w:rPr>
        <w:drawing>
          <wp:anchor distT="0" distB="0" distL="114300" distR="114300" simplePos="0" relativeHeight="251682816" behindDoc="0" locked="0" layoutInCell="1" allowOverlap="1" wp14:anchorId="78B41C42" wp14:editId="4F4CCF92">
            <wp:simplePos x="0" y="0"/>
            <wp:positionH relativeFrom="column">
              <wp:posOffset>3848100</wp:posOffset>
            </wp:positionH>
            <wp:positionV relativeFrom="paragraph">
              <wp:posOffset>10795</wp:posOffset>
            </wp:positionV>
            <wp:extent cx="2368550" cy="1039495"/>
            <wp:effectExtent l="0" t="0" r="0" b="0"/>
            <wp:wrapNone/>
            <wp:docPr id="19353764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2" b="21001"/>
                    <a:stretch/>
                  </pic:blipFill>
                  <pic:spPr bwMode="auto">
                    <a:xfrm>
                      <a:off x="0" y="0"/>
                      <a:ext cx="236855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92">
        <w:rPr>
          <w:rFonts w:ascii="Times New Roman" w:hAnsi="Times New Roman" w:cs="Times New Roman"/>
        </w:rPr>
        <w:t xml:space="preserve">For the interior points, we first calculate the coefficients </w:t>
      </w:r>
    </w:p>
    <w:p w14:paraId="353945D7" w14:textId="28628C89" w:rsidR="00067ED7" w:rsidRPr="00067ED7" w:rsidRDefault="00000000" w:rsidP="00067ED7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ins w:id="1619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620" w:author="Nirmal S." w:date="2024-03-12T12:59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621" w:author="Nirmal S." w:date="2024-03-12T12:59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1622" w:author="Nirmal S." w:date="2024-03-12T12:59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623" w:author="Nirmal S." w:date="2024-03-12T12:59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624" w:author="Nirmal S." w:date="2024-03-12T13:00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625" w:author="Nirmal S." w:date="2024-03-12T13:00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26" w:author="Nirmal S." w:date="2024-03-12T13:00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627" w:author="Nirmal S." w:date="2024-03-12T13:00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628" w:author="Nirmal S." w:date="2024-03-12T13:00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  <m:r>
                        <w:ins w:id="1629" w:author="Nirmal S." w:date="2024-03-12T13:01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p>
                  </m:sSubSup>
                  <m:r>
                    <w:ins w:id="1630" w:author="Nirmal S." w:date="2024-03-12T13:00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631" w:author="Nirmal S." w:date="2024-03-12T13:00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32" w:author="Nirmal S." w:date="2024-03-12T13:00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633" w:author="Nirmal S." w:date="2024-03-12T13:00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634" w:author="Nirmal S." w:date="2024-03-12T13:00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635" w:author="Nirmal S." w:date="2024-03-12T13:00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636" w:author="Nirmal S." w:date="2024-03-12T13:00:00Z">
              <w:rPr>
                <w:rFonts w:ascii="Cambria Math" w:hAnsi="Cambria Math" w:cs="Times New Roman"/>
              </w:rPr>
              <m:t>∆y×1</m:t>
            </w:ins>
          </m:r>
          <m:r>
            <w:ins w:id="1637" w:author="Nirmal S." w:date="2024-03-12T13:01:00Z">
              <w:rPr>
                <w:rFonts w:ascii="Cambria Math" w:hAnsi="Cambria Math" w:cs="Times New Roman"/>
              </w:rPr>
              <m:t xml:space="preserve">;     </m:t>
            </w:ins>
          </m:r>
          <m:sSub>
            <m:sSubPr>
              <m:ctrlPr>
                <w:ins w:id="1638" w:author="Nirmal S." w:date="2024-03-12T13:01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639" w:author="Nirmal S." w:date="2024-03-12T13:01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640" w:author="Nirmal S." w:date="2024-03-12T13:01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r>
            <w:ins w:id="1641" w:author="Nirmal S." w:date="2024-03-12T13:01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642" w:author="Nirmal S." w:date="2024-03-12T13:01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643" w:author="Nirmal S." w:date="2024-03-12T13:01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644" w:author="Nirmal S." w:date="2024-03-12T13:01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45" w:author="Nirmal S." w:date="2024-03-12T13:01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646" w:author="Nirmal S." w:date="2024-03-12T13:01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647" w:author="Nirmal S." w:date="2024-03-12T13:01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648" w:author="Nirmal S." w:date="2024-03-12T13:01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649" w:author="Nirmal S." w:date="2024-03-12T13:01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50" w:author="Nirmal S." w:date="2024-03-12T13:01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651" w:author="Nirmal S." w:date="2024-03-12T13:01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652" w:author="Nirmal S." w:date="2024-03-12T13:01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  <m:r>
                        <w:ins w:id="1653" w:author="Nirmal S." w:date="2024-03-12T13:02:00Z">
                          <w:rPr>
                            <w:rFonts w:ascii="Cambria Math" w:hAnsi="Cambria Math" w:cs="Times New Roman"/>
                          </w:rPr>
                          <m:t>-1</m:t>
                        </w:ins>
                      </m:r>
                    </m:sup>
                  </m:sSubSup>
                </m:num>
                <m:den>
                  <m:r>
                    <w:ins w:id="1654" w:author="Nirmal S." w:date="2024-03-12T13:01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655" w:author="Nirmal S." w:date="2024-03-12T13:01:00Z">
              <w:rPr>
                <w:rFonts w:ascii="Cambria Math" w:hAnsi="Cambria Math" w:cs="Times New Roman"/>
              </w:rPr>
              <m:t>∆y×1</m:t>
            </w:ins>
          </m:r>
          <m:r>
            <w:ins w:id="1656" w:author="Nirmal S." w:date="2024-03-12T13:02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1657" w:author="Nirmal S." w:date="2024-03-12T13:02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658" w:author="Nirmal S." w:date="2024-03-12T13:02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659" w:author="Nirmal S." w:date="2024-03-12T13:02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1660" w:author="Nirmal S." w:date="2024-03-12T13:02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661" w:author="Nirmal S." w:date="2024-03-12T13:02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662" w:author="Nirmal S." w:date="2024-03-12T13:02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663" w:author="Nirmal S." w:date="2024-03-12T13:02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64" w:author="Nirmal S." w:date="2024-03-12T13:02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665" w:author="Nirmal S." w:date="2024-03-12T13:02:00Z">
                          <w:rPr>
                            <w:rFonts w:ascii="Cambria Math" w:hAnsi="Cambria Math" w:cs="Times New Roman"/>
                          </w:rPr>
                          <m:t>i-1</m:t>
                        </w:ins>
                      </m:r>
                    </m:sub>
                    <m:sup>
                      <m:r>
                        <w:ins w:id="1666" w:author="Nirmal S." w:date="2024-03-12T13:02:00Z">
                          <w:rPr>
                            <w:rFonts w:ascii="Cambria Math" w:hAnsi="Cambria Math" w:cs="Times New Roman"/>
                          </w:rPr>
                          <m:t>j+1</m:t>
                        </w:ins>
                      </m:r>
                    </m:sup>
                  </m:sSubSup>
                  <m:r>
                    <w:ins w:id="1667" w:author="Nirmal S." w:date="2024-03-12T13:02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668" w:author="Nirmal S." w:date="2024-03-12T13:02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69" w:author="Nirmal S." w:date="2024-03-12T13:02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670" w:author="Nirmal S." w:date="2024-03-12T13:02:00Z">
                          <w:rPr>
                            <w:rFonts w:ascii="Cambria Math" w:hAnsi="Cambria Math" w:cs="Times New Roman"/>
                          </w:rPr>
                          <m:t>i-1</m:t>
                        </w:ins>
                      </m:r>
                    </m:sub>
                    <m:sup>
                      <m:r>
                        <w:ins w:id="1671" w:author="Nirmal S." w:date="2024-03-12T13:02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672" w:author="Nirmal S." w:date="2024-03-12T13:02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673" w:author="Nirmal S." w:date="2024-03-12T13:02:00Z">
              <w:rPr>
                <w:rFonts w:ascii="Cambria Math" w:hAnsi="Cambria Math" w:cs="Times New Roman"/>
              </w:rPr>
              <m:t>∆</m:t>
            </w:ins>
          </m:r>
          <m:r>
            <w:ins w:id="1674" w:author="Nirmal S." w:date="2024-03-12T13:03:00Z">
              <w:rPr>
                <w:rFonts w:ascii="Cambria Math" w:hAnsi="Cambria Math" w:cs="Times New Roman"/>
              </w:rPr>
              <m:t>x</m:t>
            </w:ins>
          </m:r>
          <m:r>
            <w:ins w:id="1675" w:author="Nirmal S." w:date="2024-03-12T13:02:00Z">
              <w:rPr>
                <w:rFonts w:ascii="Cambria Math" w:hAnsi="Cambria Math" w:cs="Times New Roman"/>
              </w:rPr>
              <m:t>×1</m:t>
            </w:ins>
          </m:r>
          <m:r>
            <w:ins w:id="1676" w:author="Nirmal S." w:date="2024-03-12T13:03:00Z">
              <w:rPr>
                <w:rFonts w:ascii="Cambria Math" w:hAnsi="Cambria Math" w:cs="Times New Roman"/>
              </w:rPr>
              <m:t xml:space="preserve">;     </m:t>
            </w:ins>
          </m:r>
          <m:sSub>
            <m:sSubPr>
              <m:ctrlPr>
                <w:ins w:id="1677" w:author="Nirmal S." w:date="2024-03-12T13:03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678" w:author="Nirmal S." w:date="2024-03-12T13:03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679" w:author="Nirmal S." w:date="2024-03-12T13:03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r>
            <w:ins w:id="1680" w:author="Nirmal S." w:date="2024-03-12T13:03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681" w:author="Nirmal S." w:date="2024-03-12T13:03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682" w:author="Nirmal S." w:date="2024-03-12T13:03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683" w:author="Nirmal S." w:date="2024-03-12T13:03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84" w:author="Nirmal S." w:date="2024-03-12T13:03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685" w:author="Nirmal S." w:date="2024-03-12T13:03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686" w:author="Nirmal S." w:date="2024-03-12T13:03:00Z">
                          <w:rPr>
                            <w:rFonts w:ascii="Cambria Math" w:hAnsi="Cambria Math" w:cs="Times New Roman"/>
                          </w:rPr>
                          <m:t>j+1</m:t>
                        </w:ins>
                      </m:r>
                    </m:sup>
                  </m:sSubSup>
                  <m:r>
                    <w:ins w:id="1687" w:author="Nirmal S." w:date="2024-03-12T13:03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688" w:author="Nirmal S." w:date="2024-03-12T13:03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689" w:author="Nirmal S." w:date="2024-03-12T13:03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690" w:author="Nirmal S." w:date="2024-03-12T13:03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691" w:author="Nirmal S." w:date="2024-03-12T13:03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692" w:author="Nirmal S." w:date="2024-03-12T13:03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693" w:author="Nirmal S." w:date="2024-03-12T13:03:00Z">
              <w:rPr>
                <w:rFonts w:ascii="Cambria Math" w:hAnsi="Cambria Math" w:cs="Times New Roman"/>
              </w:rPr>
              <m:t>∆x×1</m:t>
            </w:ins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ins w:id="1694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695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696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697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698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699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700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701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170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703" w:author="Nirmal S." w:date="2024-03-12T13:1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1704" w:author="Nirmal S." w:date="2024-03-12T13:1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170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706" w:author="Nirmal S." w:date="2024-03-12T13:14:00Z">
                  <w:rPr>
                    <w:rFonts w:ascii="Cambria Math" w:eastAsiaTheme="minorEastAsia" w:hAnsi="Cambria Math" w:cs="Times New Roman"/>
                  </w:rPr>
                  <m:t>∆y×1</m:t>
                </w:ins>
              </m:r>
            </m:num>
            <m:den>
              <m:r>
                <w:ins w:id="1707" w:author="Nirmal S." w:date="2024-03-12T13:14:00Z">
                  <w:rPr>
                    <w:rFonts w:ascii="Cambria Math" w:eastAsiaTheme="minorEastAsia" w:hAnsi="Cambria Math" w:cs="Times New Roman"/>
                  </w:rPr>
                  <m:t>∆x</m:t>
                </w:ins>
              </m:r>
            </m:den>
          </m:f>
          <m:r>
            <w:ins w:id="1708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709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710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711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712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713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714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715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716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1717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718" w:author="Nirmal S." w:date="2024-03-12T13:1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1719" w:author="Nirmal S." w:date="2024-03-12T13:1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1720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721" w:author="Nirmal S." w:date="2024-03-12T13:14:00Z">
                  <w:rPr>
                    <w:rFonts w:ascii="Cambria Math" w:eastAsiaTheme="minorEastAsia" w:hAnsi="Cambria Math" w:cs="Times New Roman"/>
                  </w:rPr>
                  <m:t>∆x×1</m:t>
                </w:ins>
              </m:r>
            </m:num>
            <m:den>
              <m:r>
                <w:ins w:id="1722" w:author="Nirmal S." w:date="2024-03-12T13:14:00Z">
                  <w:rPr>
                    <w:rFonts w:ascii="Cambria Math" w:eastAsiaTheme="minorEastAsia" w:hAnsi="Cambria Math" w:cs="Times New Roman"/>
                  </w:rPr>
                  <m:t>∆y</m:t>
                </w:ins>
              </m:r>
            </m:den>
          </m:f>
        </m:oMath>
      </m:oMathPara>
    </w:p>
    <w:p w14:paraId="394CB3A6" w14:textId="0C8FB011" w:rsidR="00FD412A" w:rsidRDefault="00FD412A" w:rsidP="007E1332">
      <w:pPr>
        <w:spacing w:after="0"/>
        <w:rPr>
          <w:ins w:id="1723" w:author="Nirmal S." w:date="2024-03-12T13:08:00Z"/>
          <w:rFonts w:ascii="Times New Roman" w:eastAsiaTheme="minorEastAsia" w:hAnsi="Times New Roman" w:cs="Times New Roman"/>
        </w:rPr>
      </w:pPr>
      <w:ins w:id="1724" w:author="Nirmal S." w:date="2024-03-12T13:07:00Z">
        <w:r>
          <w:rPr>
            <w:rFonts w:ascii="Times New Roman" w:eastAsiaTheme="minorEastAsia" w:hAnsi="Times New Roman" w:cs="Times New Roman"/>
          </w:rPr>
          <w:t xml:space="preserve">From </w:t>
        </w:r>
      </w:ins>
      <w:ins w:id="1725" w:author="Nirmal S." w:date="2024-03-12T13:08:00Z">
        <w:r>
          <w:rPr>
            <w:rFonts w:ascii="Times New Roman" w:eastAsiaTheme="minorEastAsia" w:hAnsi="Times New Roman" w:cs="Times New Roman"/>
          </w:rPr>
          <w:t>Hybrid Scheme, the coefficients are calculated as:</w:t>
        </w:r>
      </w:ins>
    </w:p>
    <w:p w14:paraId="3E98EB42" w14:textId="2B2B0BDA" w:rsidR="001A506F" w:rsidRPr="001A506F" w:rsidRDefault="00000000" w:rsidP="001A506F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ins w:id="1726" w:author="Nirmal S." w:date="2024-03-12T13:09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727" w:author="Nirmal S." w:date="2024-03-12T13:09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728" w:author="Nirmal S." w:date="2024-03-12T13:09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729" w:author="Nirmal S." w:date="2024-03-12T13:09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ins w:id="1730" w:author="Nirmal S." w:date="2024-03-12T13:09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1731" w:author="Nirmal S." w:date="2024-03-12T13:09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732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733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734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1735" w:author="Nirmal S." w:date="2024-03-12T13:09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736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737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738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1739" w:author="Nirmal S." w:date="2024-03-12T13:09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740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741" w:author="Nirmal S." w:date="2024-03-12T13:09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742" w:author="Nirmal S." w:date="2024-03-12T13:09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743" w:author="Nirmal S." w:date="2024-03-12T13:09:00Z"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w:ins>
                          </m:r>
                        </m:sub>
                      </m:sSub>
                    </m:num>
                    <m:den>
                      <m:r>
                        <w:ins w:id="1744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745" w:author="Nirmal S." w:date="2024-03-12T13:09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746" w:author="Nirmal S." w:date="2024-03-12T13:09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747" w:author="Nirmal S." w:date="2024-03-12T13:09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748" w:author="Nirmal S." w:date="2024-03-12T13:09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749" w:author="Nirmal S." w:date="2024-03-12T13:09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750" w:author="Nirmal S." w:date="2024-03-12T13:09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751" w:author="Nirmal S." w:date="2024-03-12T13:09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752" w:author="Nirmal S." w:date="2024-03-12T13:09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753" w:author="Nirmal S." w:date="2024-03-12T13:09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754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755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756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1757" w:author="Nirmal S." w:date="2024-03-12T13:09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758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759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760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1761" w:author="Nirmal S." w:date="2024-03-12T13:11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1762" w:author="Nirmal S." w:date="2024-03-12T13:09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763" w:author="Nirmal S." w:date="2024-03-12T13:09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764" w:author="Nirmal S." w:date="2024-03-12T13:09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765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w:ins>
                          </m:r>
                        </m:sub>
                      </m:sSub>
                    </m:num>
                    <m:den>
                      <m:r>
                        <w:ins w:id="1766" w:author="Nirmal S." w:date="2024-03-12T13:09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767" w:author="Nirmal S." w:date="2024-03-12T13:09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768" w:author="Nirmal S." w:date="2024-03-12T13:10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769" w:author="Nirmal S." w:date="2024-03-12T13:10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770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771" w:author="Nirmal S." w:date="2024-03-12T13:10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772" w:author="Nirmal S." w:date="2024-03-12T13:10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773" w:author="Nirmal S." w:date="2024-03-12T13:10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774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775" w:author="Nirmal S." w:date="2024-03-12T13:10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776" w:author="Nirmal S." w:date="2024-03-12T13:10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1777" w:author="Nirmal S." w:date="2024-03-12T13:10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1778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779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780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1781" w:author="Nirmal S." w:date="2024-03-12T13:10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782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783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784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1785" w:author="Nirmal S." w:date="2024-03-12T13:10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1786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787" w:author="Nirmal S." w:date="2024-03-12T13:10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788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789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w:ins>
                          </m:r>
                        </m:sub>
                      </m:sSub>
                    </m:num>
                    <m:den>
                      <m:r>
                        <w:ins w:id="1790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791" w:author="Nirmal S." w:date="2024-03-12T13:10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792" w:author="Nirmal S." w:date="2024-03-12T13:10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793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794" w:author="Nirmal S." w:date="2024-03-12T13:10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795" w:author="Nirmal S." w:date="2024-03-12T13:10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796" w:author="Nirmal S." w:date="2024-03-12T13:10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797" w:author="Nirmal S." w:date="2024-03-12T13:10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798" w:author="Nirmal S." w:date="2024-03-12T13:10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799" w:author="Nirmal S." w:date="2024-03-12T13:10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800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801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1802" w:author="Nirmal S." w:date="2024-03-12T13:11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1803" w:author="Nirmal S." w:date="2024-03-12T13:10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1804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1805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1806" w:author="Nirmal S." w:date="2024-03-12T13:11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1807" w:author="Nirmal S." w:date="2024-03-12T13:11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1808" w:author="Nirmal S." w:date="2024-03-12T13:10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809" w:author="Nirmal S." w:date="2024-03-12T13:10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810" w:author="Nirmal S." w:date="2024-03-12T13:10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1811" w:author="Nirmal S." w:date="2024-03-12T13:11:00Z"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w:ins>
                          </m:r>
                        </m:sub>
                      </m:sSub>
                    </m:num>
                    <m:den>
                      <m:r>
                        <w:ins w:id="1812" w:author="Nirmal S." w:date="2024-03-12T13:10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1813" w:author="Nirmal S." w:date="2024-03-12T13:10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1814" w:author="Nirmal S." w:date="2024-03-12T13:10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815" w:author="Nirmal S." w:date="2024-03-12T13:11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816" w:author="Nirmal S." w:date="2024-03-12T13:11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17" w:author="Nirmal S." w:date="2024-03-12T13:11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818" w:author="Nirmal S." w:date="2024-03-12T13:11:00Z"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sub>
          </m:sSub>
          <m:r>
            <w:ins w:id="1819" w:author="Nirmal S." w:date="2024-03-12T13:11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820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21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822" w:author="Nirmal S." w:date="2024-03-12T13:12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823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824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25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826" w:author="Nirmal S." w:date="2024-03-12T13:12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827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828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29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830" w:author="Nirmal S." w:date="2024-03-12T13:12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831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1832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33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834" w:author="Nirmal S." w:date="2024-03-12T13:12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835" w:author="Nirmal S." w:date="2024-03-12T13:12:00Z">
              <w:rPr>
                <w:rFonts w:ascii="Cambria Math" w:eastAsiaTheme="minorEastAsia" w:hAnsi="Cambria Math" w:cs="Times New Roman"/>
              </w:rPr>
              <m:t>+</m:t>
            </w:ins>
          </m:r>
          <m:d>
            <m:dPr>
              <m:ctrlPr>
                <w:ins w:id="1836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dPr>
            <m:e>
              <m:sSub>
                <m:sSubPr>
                  <m:ctrlPr>
                    <w:ins w:id="1837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838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839" w:author="Nirmal S." w:date="2024-03-12T13:12:00Z">
                      <w:rPr>
                        <w:rFonts w:ascii="Cambria Math" w:eastAsiaTheme="minorEastAsia" w:hAnsi="Cambria Math" w:cs="Times New Roman"/>
                      </w:rPr>
                      <m:t>e</m:t>
                    </w:ins>
                  </m:r>
                </m:sub>
              </m:sSub>
              <m:r>
                <w:ins w:id="1840" w:author="Nirmal S." w:date="2024-03-12T13:12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1841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842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843" w:author="Nirmal S." w:date="2024-03-12T13:12:00Z">
                      <w:rPr>
                        <w:rFonts w:ascii="Cambria Math" w:eastAsiaTheme="minorEastAsia" w:hAnsi="Cambria Math" w:cs="Times New Roman"/>
                      </w:rPr>
                      <m:t>w</m:t>
                    </w:ins>
                  </m:r>
                </m:sub>
              </m:sSub>
              <m:r>
                <w:ins w:id="1844" w:author="Nirmal S." w:date="2024-03-12T13:12:00Z">
                  <w:rPr>
                    <w:rFonts w:ascii="Cambria Math" w:eastAsiaTheme="minorEastAsia" w:hAnsi="Cambria Math" w:cs="Times New Roman"/>
                  </w:rPr>
                  <m:t>+</m:t>
                </w:ins>
              </m:r>
              <m:sSub>
                <m:sSubPr>
                  <m:ctrlPr>
                    <w:ins w:id="1845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846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847" w:author="Nirmal S." w:date="2024-03-12T13:12:00Z">
                      <w:rPr>
                        <w:rFonts w:ascii="Cambria Math" w:eastAsiaTheme="minorEastAsia" w:hAnsi="Cambria Math" w:cs="Times New Roman"/>
                      </w:rPr>
                      <m:t>n</m:t>
                    </w:ins>
                  </m:r>
                </m:sub>
              </m:sSub>
              <m:r>
                <w:ins w:id="1848" w:author="Nirmal S." w:date="2024-03-12T13:12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1849" w:author="Nirmal S." w:date="2024-03-12T13:12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1850" w:author="Nirmal S." w:date="2024-03-12T13:12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1851" w:author="Nirmal S." w:date="2024-03-12T13:12:00Z">
                      <w:rPr>
                        <w:rFonts w:ascii="Cambria Math" w:eastAsiaTheme="minorEastAsia" w:hAnsi="Cambria Math" w:cs="Times New Roman"/>
                      </w:rPr>
                      <m:t>s</m:t>
                    </w:ins>
                  </m:r>
                </m:sub>
              </m:sSub>
            </m:e>
          </m:d>
          <m:r>
            <w:ins w:id="1852" w:author="Nirmal S." w:date="2024-03-12T13:12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1853" w:author="Nirmal S." w:date="2024-03-12T13:12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1854" w:author="Nirmal S." w:date="2024-03-12T13:12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55" w:author="Nirmal S." w:date="2024-03-12T13:12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856" w:author="Nirmal S." w:date="2024-03-12T13:12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857" w:author="Nirmal S." w:date="2024-03-12T13:12:00Z">
              <w:rPr>
                <w:rFonts w:ascii="Cambria Math" w:eastAsiaTheme="minorEastAsia" w:hAnsi="Cambria Math" w:cs="Times New Roman"/>
              </w:rPr>
              <m:t>=∆y×1</m:t>
            </w:ins>
          </m:r>
          <m:r>
            <w:ins w:id="1858" w:author="Nirmal S." w:date="2024-03-12T13:17:00Z">
              <w:rPr>
                <w:rFonts w:ascii="Cambria Math" w:eastAsiaTheme="minorEastAsia" w:hAnsi="Cambria Math" w:cs="Times New Roman"/>
              </w:rPr>
              <m:t>;</m:t>
            </w:ins>
          </m:r>
          <m:sSub>
            <m:sSubPr>
              <m:ctrlPr>
                <w:ins w:id="1859" w:author="Nirmal S." w:date="2024-03-12T13:17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860" w:author="Nirmal S." w:date="2024-03-12T13:17:00Z">
                  <w:rPr>
                    <w:rFonts w:ascii="Cambria Math" w:eastAsiaTheme="minorEastAsia" w:hAnsi="Cambria Math" w:cs="Times New Roman"/>
                  </w:rPr>
                  <m:t xml:space="preserve">   A</m:t>
                </w:ins>
              </m:r>
            </m:e>
            <m:sub>
              <m:r>
                <w:ins w:id="1861" w:author="Nirmal S." w:date="2024-03-12T13:17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862" w:author="Nirmal S." w:date="2024-03-12T13:17:00Z">
              <w:rPr>
                <w:rFonts w:ascii="Cambria Math" w:eastAsiaTheme="minorEastAsia" w:hAnsi="Cambria Math" w:cs="Times New Roman"/>
              </w:rPr>
              <m:t>=∆x×1</m:t>
            </w:ins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/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14:paraId="7DCE9CF6" w14:textId="59505F26" w:rsidR="001A506F" w:rsidRDefault="001A506F" w:rsidP="001A5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selection whether to solve using Gauss-Siedel or Jacobi method, we have two equations:</w:t>
      </w:r>
    </w:p>
    <w:p w14:paraId="113ACCE3" w14:textId="5D8BFDE9" w:rsidR="001A506F" w:rsidRDefault="00000000" w:rsidP="001A506F">
      <w:pPr>
        <w:ind w:firstLine="72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 j</m:t>
            </m:r>
          </m:sup>
        </m:sSubSup>
        <m:r>
          <w:ins w:id="1863" w:author="Nirmal S." w:date="2024-03-12T13:06:00Z">
            <w:rPr>
              <w:rFonts w:ascii="Cambria Math" w:hAnsi="Cambria Math" w:cs="Times New Roman"/>
            </w:rPr>
            <m:t>=</m:t>
          </w:ins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ins w:id="1864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naryPr>
              <m:sub>
                <m:r>
                  <w:ins w:id="1865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  <m:sup/>
              <m:e>
                <m:sSub>
                  <m:sSubPr>
                    <m:ctrlPr>
                      <w:ins w:id="1866" w:author="Nirmal S." w:date="2024-03-12T13:0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867" w:author="Nirmal S." w:date="2024-03-12T13:07:00Z">
                        <w:rPr>
                          <w:rFonts w:ascii="Cambria Math" w:hAnsi="Cambria Math" w:cs="Times New Roman"/>
                        </w:rPr>
                        <m:t>a</m:t>
                      </w:ins>
                    </m:r>
                  </m:e>
                  <m:sub>
                    <m:r>
                      <w:ins w:id="1868" w:author="Nirmal S." w:date="2024-03-12T13:07:00Z">
                        <w:rPr>
                          <w:rFonts w:ascii="Cambria Math" w:hAnsi="Cambria Math" w:cs="Times New Roman"/>
                        </w:rPr>
                        <m:t>nb</m:t>
                      </w:ins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</m:nary>
          </m:e>
        </m:d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ins w:id="1869" w:author="Nirmal S." w:date="2024-03-12T13:07:00Z">
            <w:rPr>
              <w:rFonts w:ascii="Cambria Math" w:hAnsi="Cambria Math" w:cs="Times New Roman"/>
            </w:rPr>
            <m:t>-</m:t>
          </w:ins>
        </m:r>
        <m:r>
          <w:rPr>
            <w:rFonts w:ascii="Cambria Math" w:hAnsi="Cambria Math" w:cs="Times New Roman"/>
          </w:rPr>
          <m:t>de</m:t>
        </m:r>
        <m:d>
          <m:dPr>
            <m:ctrlPr>
              <w:ins w:id="1870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1871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j+1</m:t>
                </m:r>
              </m:sup>
            </m:sSubSup>
            <m:r>
              <w:ins w:id="1872" w:author="Nirmal S." w:date="2024-03-12T13:07:00Z">
                <w:rPr>
                  <w:rFonts w:ascii="Cambria Math" w:hAnsi="Cambria Math" w:cs="Times New Roman"/>
                </w:rPr>
                <m:t>-</m:t>
              </w:ins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1873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</m:e>
        </m:d>
      </m:oMath>
      <w:r w:rsidR="001A506F">
        <w:rPr>
          <w:rFonts w:ascii="Times New Roman" w:eastAsiaTheme="minorEastAsia" w:hAnsi="Times New Roman" w:cs="Times New Roman"/>
        </w:rPr>
        <w:t xml:space="preserve"> ;</w:t>
      </w:r>
      <w:r w:rsidR="001A506F">
        <w:rPr>
          <w:rFonts w:ascii="Times New Roman" w:eastAsiaTheme="minorEastAsia" w:hAnsi="Times New Roman" w:cs="Times New Roman"/>
        </w:rPr>
        <w:tab/>
        <w:t>for Gauss Seidel</w:t>
      </w:r>
    </w:p>
    <w:p w14:paraId="0A252D4F" w14:textId="44FE7442" w:rsidR="001A506F" w:rsidRDefault="00000000" w:rsidP="00113394">
      <w:pPr>
        <w:ind w:firstLine="72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 j</m:t>
            </m:r>
          </m:sup>
        </m:sSubSup>
        <m:r>
          <w:ins w:id="1874" w:author="Nirmal S." w:date="2024-03-12T13:06:00Z">
            <w:rPr>
              <w:rFonts w:ascii="Cambria Math" w:hAnsi="Cambria Math" w:cs="Times New Roman"/>
            </w:rPr>
            <m:t>=</m:t>
          </w:ins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ins w:id="1875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naryPr>
              <m:sub>
                <m:r>
                  <w:ins w:id="1876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  <m:sup/>
              <m:e>
                <m:sSub>
                  <m:sSubPr>
                    <m:ctrlPr>
                      <w:ins w:id="1877" w:author="Nirmal S." w:date="2024-03-12T13:0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878" w:author="Nirmal S." w:date="2024-03-12T13:07:00Z">
                        <w:rPr>
                          <w:rFonts w:ascii="Cambria Math" w:hAnsi="Cambria Math" w:cs="Times New Roman"/>
                        </w:rPr>
                        <m:t>a</m:t>
                      </w:ins>
                    </m:r>
                  </m:e>
                  <m:sub>
                    <m:r>
                      <w:ins w:id="1879" w:author="Nirmal S." w:date="2024-03-12T13:07:00Z">
                        <w:rPr>
                          <w:rFonts w:ascii="Cambria Math" w:hAnsi="Cambria Math" w:cs="Times New Roman"/>
                        </w:rPr>
                        <m:t>nb</m:t>
                      </w:ins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 w:cs="Times New Roman"/>
                      </w:rPr>
                      <m:t>nb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ins w:id="1880" w:author="Nirmal S." w:date="2024-03-12T13:07:00Z">
            <w:rPr>
              <w:rFonts w:ascii="Cambria Math" w:hAnsi="Cambria Math" w:cs="Times New Roman"/>
            </w:rPr>
            <m:t>-</m:t>
          </w:ins>
        </m:r>
        <m:r>
          <w:rPr>
            <w:rFonts w:ascii="Cambria Math" w:hAnsi="Cambria Math" w:cs="Times New Roman"/>
          </w:rPr>
          <m:t>de</m:t>
        </m:r>
        <m:d>
          <m:dPr>
            <m:ctrlPr>
              <w:ins w:id="1881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1882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j+1</m:t>
                </m:r>
              </m:sup>
            </m:sSubSup>
            <m:r>
              <w:ins w:id="1883" w:author="Nirmal S." w:date="2024-03-12T13:07:00Z">
                <w:rPr>
                  <w:rFonts w:ascii="Cambria Math" w:hAnsi="Cambria Math" w:cs="Times New Roman"/>
                </w:rPr>
                <m:t>-</m:t>
              </w:ins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1884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</m:e>
        </m:d>
      </m:oMath>
      <w:r w:rsidR="001A506F">
        <w:rPr>
          <w:rFonts w:ascii="Times New Roman" w:eastAsiaTheme="minorEastAsia" w:hAnsi="Times New Roman" w:cs="Times New Roman"/>
        </w:rPr>
        <w:t xml:space="preserve"> ;</w:t>
      </w:r>
      <w:r w:rsidR="001A506F">
        <w:rPr>
          <w:rFonts w:ascii="Times New Roman" w:eastAsiaTheme="minorEastAsia" w:hAnsi="Times New Roman" w:cs="Times New Roman"/>
        </w:rPr>
        <w:tab/>
        <w:t xml:space="preserve">for </w:t>
      </w:r>
      <w:r w:rsidR="00AA2970">
        <w:rPr>
          <w:rFonts w:ascii="Times New Roman" w:eastAsiaTheme="minorEastAsia" w:hAnsi="Times New Roman" w:cs="Times New Roman"/>
        </w:rPr>
        <w:t>Jacobi</w:t>
      </w:r>
    </w:p>
    <w:p w14:paraId="1736B90B" w14:textId="171FC590" w:rsidR="00113394" w:rsidRDefault="00113394" w:rsidP="00113394">
      <w:pPr>
        <w:ind w:firstLine="720"/>
        <w:rPr>
          <w:rFonts w:ascii="Times New Roman" w:hAnsi="Times New Roman" w:cs="Times New Roman"/>
        </w:rPr>
      </w:pPr>
    </w:p>
    <w:p w14:paraId="721F5B16" w14:textId="22A21709" w:rsidR="001A506F" w:rsidRDefault="00113394" w:rsidP="001A506F">
      <w:pPr>
        <w:rPr>
          <w:rFonts w:ascii="Times New Roman" w:hAnsi="Times New Roman" w:cs="Times New Roman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0C479E" wp14:editId="1577DB58">
                <wp:simplePos x="0" y="0"/>
                <wp:positionH relativeFrom="page">
                  <wp:align>left</wp:align>
                </wp:positionH>
                <wp:positionV relativeFrom="paragraph">
                  <wp:posOffset>248285</wp:posOffset>
                </wp:positionV>
                <wp:extent cx="7566660" cy="1404620"/>
                <wp:effectExtent l="0" t="0" r="0" b="0"/>
                <wp:wrapSquare wrapText="bothSides"/>
                <wp:docPr id="1431276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83039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1.3 Y-Momentum Equation Interior:</w:t>
                            </w:r>
                          </w:p>
                          <w:p w14:paraId="121E9B27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3394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3394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&lt;m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B32F399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13394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3394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j&lt;n;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CB8098D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Fe = (u[i+</w:t>
                            </w:r>
                            <w:proofErr w:type="gramStart"/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 + u[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533F50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(u[i+</w:t>
                            </w:r>
                            <w:proofErr w:type="gramStart"/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+ u[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])/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B0B8C7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(v[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+ v[i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j])/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*dx*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AD8688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Fs = (v[i+</w:t>
                            </w:r>
                            <w:proofErr w:type="gramStart"/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 + v[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*dx*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50ED9E3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5C9A212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De = (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/dx);</w:t>
                            </w:r>
                          </w:p>
                          <w:p w14:paraId="635B66C0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/dx);</w:t>
                            </w:r>
                          </w:p>
                          <w:p w14:paraId="4481C843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(dx*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EC9D7D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Ds = (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Re)*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(dx*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629483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9E81FBC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max(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-Fe, De - Fe/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164757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max(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6BB987F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max(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5D5E2FA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max( Fs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 Ds + Fs/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717C6B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1BEE86A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Fe -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Fn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Fs;</w:t>
                            </w:r>
                          </w:p>
                          <w:p w14:paraId="43E718A7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A9991C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dx*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6383DD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0C69412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13394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if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 ==</w:t>
                            </w:r>
                            <w:r w:rsidRPr="00113394">
                              <w:rPr>
                                <w:rStyle w:val="hljs-string"/>
                                <w:rFonts w:ascii="Consolas" w:hAnsi="Consolas"/>
                                <w:color w:val="A2FCA2"/>
                                <w:sz w:val="18"/>
                                <w:szCs w:val="18"/>
                              </w:rPr>
                              <w:t>'G'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[i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[i+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][j]*(p[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p[i+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1D2B47D7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13394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if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 ==</w:t>
                            </w:r>
                            <w:r w:rsidRPr="00113394">
                              <w:rPr>
                                <w:rStyle w:val="hljs-string"/>
                                <w:rFonts w:ascii="Consolas" w:hAnsi="Consolas"/>
                                <w:color w:val="A2FCA2"/>
                                <w:sz w:val="18"/>
                                <w:szCs w:val="18"/>
                              </w:rPr>
                              <w:t>'J'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*v[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*v[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*v[i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+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*v[i+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][j]*(p[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p[i+</w:t>
                            </w:r>
                            <w:r w:rsidRPr="00113394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206FB9A8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0B3E7A1" w14:textId="065255AE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C479E" id="_x0000_s1033" type="#_x0000_t202" style="position:absolute;margin-left:0;margin-top:19.55pt;width:595.8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/ibEA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" fillcolor="#333" stroked="f">
                <v:textbox style="mso-fit-shape-to-text:t">
                  <w:txbxContent>
                    <w:p w14:paraId="01B83039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1.3 Y-Momentum Equation Interior:</w:t>
                      </w:r>
                    </w:p>
                    <w:p w14:paraId="121E9B27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113394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3394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&lt;m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3B32F399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13394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3394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j&lt;n;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2CB8098D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Fe = (u[i+</w:t>
                      </w:r>
                      <w:proofErr w:type="gramStart"/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 + u[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2B533F50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(u[i+</w:t>
                      </w:r>
                      <w:proofErr w:type="gramStart"/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+ u[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])/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33B0B8C7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(v[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+ v[i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j])/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*dx*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DAD8688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Fs = (v[i+</w:t>
                      </w:r>
                      <w:proofErr w:type="gramStart"/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 + v[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*dx*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250ED9E3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45C9A212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De = (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/dx);</w:t>
                      </w:r>
                    </w:p>
                    <w:p w14:paraId="635B66C0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/dx);</w:t>
                      </w:r>
                    </w:p>
                    <w:p w14:paraId="4481C843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(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(dx*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41EC9D7D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Ds = (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Re)*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(dx*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2D629483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39E81FBC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max(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-Fe, De - Fe/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19164757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max(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06BB987F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max(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65D5E2FA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max( Fs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 Ds + Fs/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59717C6B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71BEE86A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Fe -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Fn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Fs;</w:t>
                      </w:r>
                    </w:p>
                    <w:p w14:paraId="43E718A7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3A9991C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dx*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6C6383DD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40C69412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13394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if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 ==</w:t>
                      </w:r>
                      <w:r w:rsidRPr="00113394">
                        <w:rPr>
                          <w:rStyle w:val="hljs-string"/>
                          <w:rFonts w:ascii="Consolas" w:hAnsi="Consolas"/>
                          <w:color w:val="A2FCA2"/>
                          <w:sz w:val="18"/>
                          <w:szCs w:val="18"/>
                        </w:rPr>
                        <w:t>'G'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[i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[i+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][j]*(p[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p[i+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][j]);</w:t>
                      </w:r>
                    </w:p>
                    <w:p w14:paraId="1D2B47D7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13394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if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 ==</w:t>
                      </w:r>
                      <w:r w:rsidRPr="00113394">
                        <w:rPr>
                          <w:rStyle w:val="hljs-string"/>
                          <w:rFonts w:ascii="Consolas" w:hAnsi="Consolas"/>
                          <w:color w:val="A2FCA2"/>
                          <w:sz w:val="18"/>
                          <w:szCs w:val="18"/>
                        </w:rPr>
                        <w:t>'J'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*v[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*v[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*v[i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+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*v[i+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][j]*(p[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p[i+</w:t>
                      </w:r>
                      <w:r w:rsidRPr="00113394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][j]);</w:t>
                      </w:r>
                    </w:p>
                    <w:p w14:paraId="206FB9A8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0B3E7A1" w14:textId="065255AE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  <w:r w:rsidR="00EB0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EB0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032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Momentum Equation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 on the v-control volume cell</w:t>
      </w:r>
    </w:p>
    <w:p w14:paraId="1C6B4381" w14:textId="39CD5537" w:rsidR="001A506F" w:rsidRDefault="001A506F" w:rsidP="001A506F">
      <w:pPr>
        <w:rPr>
          <w:rFonts w:ascii="Times New Roman" w:hAnsi="Times New Roman" w:cs="Times New Roman"/>
        </w:rPr>
      </w:pPr>
    </w:p>
    <w:p w14:paraId="7B07702D" w14:textId="7010847C" w:rsidR="00113394" w:rsidRDefault="00113394" w:rsidP="001A506F">
      <w:pPr>
        <w:rPr>
          <w:rFonts w:ascii="Times New Roman" w:hAnsi="Times New Roman" w:cs="Times New Roman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1A35B2" wp14:editId="4CBAD4CB">
                <wp:simplePos x="0" y="0"/>
                <wp:positionH relativeFrom="page">
                  <wp:posOffset>0</wp:posOffset>
                </wp:positionH>
                <wp:positionV relativeFrom="paragraph">
                  <wp:posOffset>320040</wp:posOffset>
                </wp:positionV>
                <wp:extent cx="7566660" cy="1404620"/>
                <wp:effectExtent l="0" t="0" r="0" b="0"/>
                <wp:wrapSquare wrapText="bothSides"/>
                <wp:docPr id="1421856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2459" w14:textId="77777777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113394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1.4 v-Boundary Conditions</w:t>
                            </w:r>
                          </w:p>
                          <w:p w14:paraId="5536D90B" w14:textId="54B20BF0" w:rsidR="00113394" w:rsidRPr="00113394" w:rsidRDefault="00113394" w:rsidP="00113394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v_Boundary_</w:t>
                            </w:r>
                            <w:proofErr w:type="gram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n,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v_bottom_value</w:t>
                            </w:r>
                            <w:proofErr w:type="spellEnd"/>
                            <w:r w:rsidRPr="00113394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A35B2" id="_x0000_s1034" type="#_x0000_t202" style="position:absolute;margin-left:0;margin-top:25.2pt;width:595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PrEA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" fillcolor="#333" stroked="f">
                <v:textbox style="mso-fit-shape-to-text:t">
                  <w:txbxContent>
                    <w:p w14:paraId="4AA52459" w14:textId="77777777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113394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1.4 v-Boundary Conditions</w:t>
                      </w:r>
                    </w:p>
                    <w:p w14:paraId="5536D90B" w14:textId="54B20BF0" w:rsidR="00113394" w:rsidRPr="00113394" w:rsidRDefault="00113394" w:rsidP="00113394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v_Boundary_</w:t>
                      </w:r>
                      <w:proofErr w:type="gram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n,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v_bottom_value</w:t>
                      </w:r>
                      <w:proofErr w:type="spellEnd"/>
                      <w:r w:rsidRPr="00113394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CEDEE7A" w14:textId="19B0ADE9" w:rsidR="00536516" w:rsidRDefault="00CD227A" w:rsidP="00536516">
      <w:pPr>
        <w:rPr>
          <w:ins w:id="1885" w:author="Nirmal S." w:date="2024-03-12T13:14:00Z"/>
          <w:rFonts w:ascii="Times New Roman" w:hAnsi="Times New Roman" w:cs="Times New Roman"/>
        </w:rPr>
      </w:pPr>
      <w:r w:rsidRPr="00CB093C">
        <w:rPr>
          <w:noProof/>
        </w:rPr>
        <w:drawing>
          <wp:anchor distT="0" distB="0" distL="114300" distR="114300" simplePos="0" relativeHeight="251688960" behindDoc="0" locked="0" layoutInCell="1" allowOverlap="1" wp14:anchorId="7FB8EF34" wp14:editId="0D372098">
            <wp:simplePos x="0" y="0"/>
            <wp:positionH relativeFrom="column">
              <wp:posOffset>4183380</wp:posOffset>
            </wp:positionH>
            <wp:positionV relativeFrom="paragraph">
              <wp:posOffset>504825</wp:posOffset>
            </wp:positionV>
            <wp:extent cx="2225675" cy="1273810"/>
            <wp:effectExtent l="0" t="0" r="0" b="0"/>
            <wp:wrapNone/>
            <wp:docPr id="4703570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6" t="15306" b="12523"/>
                    <a:stretch/>
                  </pic:blipFill>
                  <pic:spPr bwMode="auto">
                    <a:xfrm>
                      <a:off x="0" y="0"/>
                      <a:ext cx="22256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516">
        <w:rPr>
          <w:rFonts w:ascii="Times New Roman" w:hAnsi="Times New Roman" w:cs="Times New Roman"/>
        </w:rPr>
        <w:t>For the interior points, we first calculate the coefficients</w:t>
      </w:r>
    </w:p>
    <w:p w14:paraId="21C72183" w14:textId="603CF255" w:rsidR="00536516" w:rsidRDefault="00000000" w:rsidP="00536516">
      <w:pPr>
        <w:ind w:left="720" w:firstLine="720"/>
        <w:rPr>
          <w:ins w:id="1886" w:author="Nirmal S." w:date="2024-03-12T13:14:00Z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ins w:id="1887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888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889" w:author="Nirmal S." w:date="2024-03-12T13:14:00Z">
                  <w:rPr>
                    <w:rFonts w:ascii="Cambria Math" w:hAnsi="Cambria Math" w:cs="Times New Roman"/>
                  </w:rPr>
                  <m:t>e</m:t>
                </w:ins>
              </m:r>
            </m:sub>
          </m:sSub>
          <m:r>
            <w:ins w:id="1890" w:author="Nirmal S." w:date="2024-03-12T13:14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891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892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893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894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895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  <m:r>
                        <w:ins w:id="1896" w:author="Nirmal S." w:date="2024-03-12T13:18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b>
                    <m:sup>
                      <m:r>
                        <w:ins w:id="1897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898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899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00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901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902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903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904" w:author="Nirmal S." w:date="2024-03-12T13:14:00Z">
              <w:rPr>
                <w:rFonts w:ascii="Cambria Math" w:hAnsi="Cambria Math" w:cs="Times New Roman"/>
              </w:rPr>
              <m:t xml:space="preserve">∆y×1;     </m:t>
            </w:ins>
          </m:r>
          <m:sSub>
            <m:sSubPr>
              <m:ctrlPr>
                <w:ins w:id="190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906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907" w:author="Nirmal S." w:date="2024-03-12T13:14:00Z">
                  <w:rPr>
                    <w:rFonts w:ascii="Cambria Math" w:hAnsi="Cambria Math" w:cs="Times New Roman"/>
                  </w:rPr>
                  <m:t>w</m:t>
                </w:ins>
              </m:r>
            </m:sub>
          </m:sSub>
          <m:r>
            <w:ins w:id="1908" w:author="Nirmal S." w:date="2024-03-12T13:14:00Z">
              <w:rPr>
                <w:rFonts w:ascii="Cambria Math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909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910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911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12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913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  <m:r>
                        <w:ins w:id="1914" w:author="Nirmal S." w:date="2024-03-12T13:18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b>
                    <m:sup>
                      <m:r>
                        <w:ins w:id="1915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  <m:r>
                        <w:ins w:id="1916" w:author="Nirmal S." w:date="2024-03-12T13:18:00Z">
                          <w:rPr>
                            <w:rFonts w:ascii="Cambria Math" w:hAnsi="Cambria Math" w:cs="Times New Roman"/>
                          </w:rPr>
                          <m:t>-1</m:t>
                        </w:ins>
                      </m:r>
                    </m:sup>
                  </m:sSubSup>
                  <m:r>
                    <w:ins w:id="1917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918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19" w:author="Nirmal S." w:date="2024-03-12T13:14:00Z">
                          <w:rPr>
                            <w:rFonts w:ascii="Cambria Math" w:hAnsi="Cambria Math" w:cs="Times New Roman"/>
                          </w:rPr>
                          <m:t>u</m:t>
                        </w:ins>
                      </m:r>
                    </m:e>
                    <m:sub>
                      <m:r>
                        <w:ins w:id="1920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921" w:author="Nirmal S." w:date="2024-03-12T13:14:00Z">
                          <w:rPr>
                            <w:rFonts w:ascii="Cambria Math" w:hAnsi="Cambria Math" w:cs="Times New Roman"/>
                          </w:rPr>
                          <m:t>j-1</m:t>
                        </w:ins>
                      </m:r>
                    </m:sup>
                  </m:sSubSup>
                </m:num>
                <m:den>
                  <m:r>
                    <w:ins w:id="1922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923" w:author="Nirmal S." w:date="2024-03-12T13:14:00Z">
              <w:rPr>
                <w:rFonts w:ascii="Cambria Math" w:hAnsi="Cambria Math" w:cs="Times New Roman"/>
              </w:rPr>
              <m:t>∆y×1</m:t>
            </w:ins>
          </m:r>
          <m:r>
            <w:ins w:id="1924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1925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926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927" w:author="Nirmal S." w:date="2024-03-12T13:14:00Z">
                  <w:rPr>
                    <w:rFonts w:ascii="Cambria Math" w:hAnsi="Cambria Math" w:cs="Times New Roman"/>
                  </w:rPr>
                  <m:t>n</m:t>
                </w:ins>
              </m:r>
            </m:sub>
          </m:sSub>
          <m:r>
            <w:ins w:id="1928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929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930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931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32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933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934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935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936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37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938" w:author="Nirmal S." w:date="2024-03-12T13:14:00Z">
                          <w:rPr>
                            <w:rFonts w:ascii="Cambria Math" w:hAnsi="Cambria Math" w:cs="Times New Roman"/>
                          </w:rPr>
                          <m:t>i-1</m:t>
                        </w:ins>
                      </m:r>
                    </m:sub>
                    <m:sup>
                      <m:r>
                        <w:ins w:id="1939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940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941" w:author="Nirmal S." w:date="2024-03-12T13:14:00Z">
              <w:rPr>
                <w:rFonts w:ascii="Cambria Math" w:hAnsi="Cambria Math" w:cs="Times New Roman"/>
              </w:rPr>
              <m:t xml:space="preserve">∆x×1;     </m:t>
            </w:ins>
          </m:r>
          <m:sSub>
            <m:sSubPr>
              <m:ctrlPr>
                <w:ins w:id="1942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1943" w:author="Nirmal S." w:date="2024-03-12T13:14:00Z">
                  <w:rPr>
                    <w:rFonts w:ascii="Cambria Math" w:hAnsi="Cambria Math" w:cs="Times New Roman"/>
                  </w:rPr>
                  <m:t>F</m:t>
                </w:ins>
              </m:r>
            </m:e>
            <m:sub>
              <m:r>
                <w:ins w:id="1944" w:author="Nirmal S." w:date="2024-03-12T13:14:00Z">
                  <w:rPr>
                    <w:rFonts w:ascii="Cambria Math" w:hAnsi="Cambria Math" w:cs="Times New Roman"/>
                  </w:rPr>
                  <m:t>s</m:t>
                </w:ins>
              </m:r>
            </m:sub>
          </m:sSub>
          <m:r>
            <w:ins w:id="1945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d>
            <m:dPr>
              <m:begChr m:val="["/>
              <m:endChr m:val="]"/>
              <m:ctrlPr>
                <w:ins w:id="1946" w:author="Nirmal S." w:date="2024-03-12T13:14:00Z">
                  <w:rPr>
                    <w:rFonts w:ascii="Cambria Math" w:hAnsi="Cambria Math" w:cs="Times New Roman"/>
                    <w:i/>
                  </w:rPr>
                </w:ins>
              </m:ctrlPr>
            </m:dPr>
            <m:e>
              <m:f>
                <m:fPr>
                  <m:ctrlPr>
                    <w:ins w:id="1947" w:author="Nirmal S." w:date="2024-03-12T13:1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fPr>
                <m:num>
                  <m:sSubSup>
                    <m:sSubSupPr>
                      <m:ctrlPr>
                        <w:ins w:id="1948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49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950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  <m:r>
                        <w:ins w:id="1951" w:author="Nirmal S." w:date="2024-03-12T13:20:00Z">
                          <w:rPr>
                            <w:rFonts w:ascii="Cambria Math" w:hAnsi="Cambria Math" w:cs="Times New Roman"/>
                          </w:rPr>
                          <m:t>+1</m:t>
                        </w:ins>
                      </m:r>
                    </m:sub>
                    <m:sup>
                      <m:r>
                        <w:ins w:id="1952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  <m:r>
                    <w:ins w:id="1953" w:author="Nirmal S." w:date="2024-03-12T13:14:00Z">
                      <w:rPr>
                        <w:rFonts w:ascii="Cambria Math" w:hAnsi="Cambria Math" w:cs="Times New Roman"/>
                      </w:rPr>
                      <m:t>+</m:t>
                    </w:ins>
                  </m:r>
                  <m:sSubSup>
                    <m:sSubSupPr>
                      <m:ctrlPr>
                        <w:ins w:id="1954" w:author="Nirmal S." w:date="2024-03-12T13:1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1955" w:author="Nirmal S." w:date="2024-03-12T13:14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1956" w:author="Nirmal S." w:date="2024-03-12T13:14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r>
                        <w:ins w:id="1957" w:author="Nirmal S." w:date="2024-03-12T13:14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p>
                  </m:sSubSup>
                </m:num>
                <m:den>
                  <m:r>
                    <w:ins w:id="1958" w:author="Nirmal S." w:date="2024-03-12T13:14:00Z">
                      <w:rPr>
                        <w:rFonts w:ascii="Cambria Math" w:hAnsi="Cambria Math" w:cs="Times New Roman"/>
                      </w:rPr>
                      <m:t>2</m:t>
                    </w:ins>
                  </m:r>
                </m:den>
              </m:f>
            </m:e>
          </m:d>
          <m:r>
            <w:ins w:id="1959" w:author="Nirmal S." w:date="2024-03-12T13:14:00Z">
              <w:rPr>
                <w:rFonts w:ascii="Cambria Math" w:hAnsi="Cambria Math" w:cs="Times New Roman"/>
              </w:rPr>
              <m:t>∆x×1</m:t>
            </w:ins>
          </m:r>
          <m:r>
            <w:ins w:id="1960" w:author="Nirmal S." w:date="2024-03-12T13:14:00Z">
              <m:rPr>
                <m:sty m:val="p"/>
              </m:rPr>
              <w:rPr>
                <w:rFonts w:ascii="Cambria Math" w:hAnsi="Cambria Math" w:cs="Times New Roman"/>
              </w:rPr>
              <w:br/>
            </w:ins>
          </m:r>
        </m:oMath>
        <m:oMath>
          <m:sSub>
            <m:sSubPr>
              <m:ctrlPr>
                <w:ins w:id="196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962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963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964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96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966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967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1968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1969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970" w:author="Nirmal S." w:date="2024-03-12T13:1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1971" w:author="Nirmal S." w:date="2024-03-12T13:1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197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973" w:author="Nirmal S." w:date="2024-03-12T13:14:00Z">
                  <w:rPr>
                    <w:rFonts w:ascii="Cambria Math" w:eastAsiaTheme="minorEastAsia" w:hAnsi="Cambria Math" w:cs="Times New Roman"/>
                  </w:rPr>
                  <m:t>∆y×1</m:t>
                </w:ins>
              </m:r>
            </m:num>
            <m:den>
              <m:r>
                <w:ins w:id="1974" w:author="Nirmal S." w:date="2024-03-12T13:14:00Z">
                  <w:rPr>
                    <w:rFonts w:ascii="Cambria Math" w:eastAsiaTheme="minorEastAsia" w:hAnsi="Cambria Math" w:cs="Times New Roman"/>
                  </w:rPr>
                  <m:t>∆x</m:t>
                </w:ins>
              </m:r>
            </m:den>
          </m:f>
          <m:r>
            <w:ins w:id="1975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1976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977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978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1979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1980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981" w:author="Nirmal S." w:date="2024-03-12T13:14:00Z">
                  <w:rPr>
                    <w:rFonts w:ascii="Cambria Math" w:eastAsiaTheme="minorEastAsia" w:hAnsi="Cambria Math" w:cs="Times New Roman"/>
                  </w:rPr>
                  <m:t>D</m:t>
                </w:ins>
              </m:r>
            </m:e>
            <m:sub>
              <m:r>
                <w:ins w:id="1982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1983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>
            <m:fPr>
              <m:ctrlPr>
                <w:ins w:id="1984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985" w:author="Nirmal S." w:date="2024-03-12T13:14:00Z">
                  <w:rPr>
                    <w:rFonts w:ascii="Cambria Math" w:eastAsiaTheme="minorEastAsia" w:hAnsi="Cambria Math" w:cs="Times New Roman"/>
                  </w:rPr>
                  <m:t>1</m:t>
                </w:ins>
              </m:r>
            </m:num>
            <m:den>
              <m:r>
                <w:ins w:id="1986" w:author="Nirmal S." w:date="2024-03-12T13:14:00Z">
                  <w:rPr>
                    <w:rFonts w:ascii="Cambria Math" w:eastAsiaTheme="minorEastAsia" w:hAnsi="Cambria Math" w:cs="Times New Roman"/>
                  </w:rPr>
                  <m:t>Re</m:t>
                </w:ins>
              </m:r>
            </m:den>
          </m:f>
          <m:f>
            <m:fPr>
              <m:ctrlPr>
                <w:ins w:id="1987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Pr>
            <m:num>
              <m:r>
                <w:ins w:id="1988" w:author="Nirmal S." w:date="2024-03-12T13:14:00Z">
                  <w:rPr>
                    <w:rFonts w:ascii="Cambria Math" w:eastAsiaTheme="minorEastAsia" w:hAnsi="Cambria Math" w:cs="Times New Roman"/>
                  </w:rPr>
                  <m:t>∆x×1</m:t>
                </w:ins>
              </m:r>
            </m:num>
            <m:den>
              <m:r>
                <w:ins w:id="1989" w:author="Nirmal S." w:date="2024-03-12T13:14:00Z">
                  <w:rPr>
                    <w:rFonts w:ascii="Cambria Math" w:eastAsiaTheme="minorEastAsia" w:hAnsi="Cambria Math" w:cs="Times New Roman"/>
                  </w:rPr>
                  <m:t>∆y</m:t>
                </w:ins>
              </m:r>
            </m:den>
          </m:f>
        </m:oMath>
      </m:oMathPara>
    </w:p>
    <w:p w14:paraId="6F5D623F" w14:textId="77777777" w:rsidR="00536516" w:rsidRDefault="00536516" w:rsidP="007E1332">
      <w:pPr>
        <w:spacing w:after="0"/>
        <w:rPr>
          <w:ins w:id="1990" w:author="Nirmal S." w:date="2024-03-12T13:14:00Z"/>
          <w:rFonts w:ascii="Times New Roman" w:eastAsiaTheme="minorEastAsia" w:hAnsi="Times New Roman" w:cs="Times New Roman"/>
        </w:rPr>
      </w:pPr>
      <w:ins w:id="1991" w:author="Nirmal S." w:date="2024-03-12T13:14:00Z">
        <w:r>
          <w:rPr>
            <w:rFonts w:ascii="Times New Roman" w:eastAsiaTheme="minorEastAsia" w:hAnsi="Times New Roman" w:cs="Times New Roman"/>
          </w:rPr>
          <w:t>From Hybrid Scheme, the coefficients are calculated as:</w:t>
        </w:r>
      </w:ins>
    </w:p>
    <w:p w14:paraId="57172DC1" w14:textId="53EBA4AB" w:rsidR="00536516" w:rsidRDefault="00000000" w:rsidP="00CD227A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ins w:id="199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1993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1994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1995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1996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1997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1998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1999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2000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01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2002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2003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2004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05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2006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e</m:t>
                        </w:ins>
                      </m:r>
                    </m:sub>
                  </m:sSub>
                  <m:r>
                    <w:ins w:id="2007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2008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2009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2010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2011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w:ins>
                          </m:r>
                        </m:sub>
                      </m:sSub>
                    </m:num>
                    <m:den>
                      <m:r>
                        <w:ins w:id="2012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2013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2014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201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16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17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2018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2019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2020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2021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022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23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2024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2025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2026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27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2028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w</m:t>
                        </w:ins>
                      </m:r>
                    </m:sub>
                  </m:sSub>
                  <m:r>
                    <w:ins w:id="2029" w:author="Nirmal S." w:date="2024-03-12T13:14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2030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2031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2032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2033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w:ins>
                          </m:r>
                        </m:sub>
                      </m:sSub>
                    </m:num>
                    <m:den>
                      <m:r>
                        <w:ins w:id="2034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2035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2036" w:author="Nirmal S." w:date="2024-03-12T13:14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2037" w:author="Nirmal S." w:date="2024-03-12T13:14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2038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39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40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2041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204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2043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2044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r>
                    <w:ins w:id="2045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sSub>
                    <m:sSubPr>
                      <m:ctrlPr>
                        <w:ins w:id="2046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47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2048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2049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2050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51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2052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n</m:t>
                        </w:ins>
                      </m:r>
                    </m:sub>
                  </m:sSub>
                  <m:r>
                    <w:ins w:id="2053" w:author="Nirmal S." w:date="2024-03-12T13:14:00Z">
                      <w:rPr>
                        <w:rFonts w:ascii="Cambria Math" w:eastAsiaTheme="minorEastAsia" w:hAnsi="Cambria Math" w:cs="Times New Roman"/>
                      </w:rPr>
                      <m:t>-</m:t>
                    </w:ins>
                  </m:r>
                  <m:f>
                    <m:fPr>
                      <m:ctrlPr>
                        <w:ins w:id="2054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2055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2056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2057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w:ins>
                          </m:r>
                        </m:sub>
                      </m:sSub>
                    </m:num>
                    <m:den>
                      <m:r>
                        <w:ins w:id="2058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2059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2060" w:author="Nirmal S." w:date="2024-03-12T13:14:00Z">
              <w:rPr>
                <w:rFonts w:ascii="Cambria Math" w:eastAsiaTheme="minorEastAsia" w:hAnsi="Cambria Math" w:cs="Times New Roman"/>
              </w:rPr>
              <m:t xml:space="preserve">;     </m:t>
            </w:ins>
          </m:r>
          <m:sSub>
            <m:sSubPr>
              <m:ctrlPr>
                <w:ins w:id="2061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62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63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2064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func>
            <m:funcPr>
              <m:ctrlPr>
                <w:ins w:id="2065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funcPr>
            <m:fName>
              <m:r>
                <w:ins w:id="2066" w:author="Nirmal S." w:date="2024-03-12T13:14:00Z"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max</m:t>
                </w:ins>
              </m:r>
            </m:fName>
            <m:e>
              <m:d>
                <m:dPr>
                  <m:begChr m:val="["/>
                  <m:endChr m:val="]"/>
                  <m:ctrlPr>
                    <w:ins w:id="2067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068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69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F</m:t>
                        </w:ins>
                      </m:r>
                    </m:e>
                    <m:sub>
                      <m:r>
                        <w:ins w:id="2070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2071" w:author="Nirmal S." w:date="2024-03-12T13:14:00Z">
                      <w:rPr>
                        <w:rFonts w:ascii="Cambria Math" w:eastAsiaTheme="minorEastAsia" w:hAnsi="Cambria Math" w:cs="Times New Roman"/>
                      </w:rPr>
                      <m:t xml:space="preserve">, </m:t>
                    </w:ins>
                  </m:r>
                  <m:sSub>
                    <m:sSubPr>
                      <m:ctrlPr>
                        <w:ins w:id="2072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2073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D</m:t>
                        </w:ins>
                      </m:r>
                    </m:e>
                    <m:sub>
                      <m:r>
                        <w:ins w:id="2074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s</m:t>
                        </w:ins>
                      </m:r>
                    </m:sub>
                  </m:sSub>
                  <m:r>
                    <w:ins w:id="2075" w:author="Nirmal S." w:date="2024-03-12T13:14:00Z">
                      <w:rPr>
                        <w:rFonts w:ascii="Cambria Math" w:eastAsiaTheme="minorEastAsia" w:hAnsi="Cambria Math" w:cs="Times New Roman"/>
                      </w:rPr>
                      <m:t>+</m:t>
                    </w:ins>
                  </m:r>
                  <m:f>
                    <m:fPr>
                      <m:ctrlPr>
                        <w:ins w:id="2076" w:author="Nirmal S." w:date="2024-03-12T13:14:00Z">
                          <w:rPr>
                            <w:rFonts w:ascii="Cambria Math" w:eastAsiaTheme="minorEastAsia" w:hAnsi="Cambria Math" w:cs="Times New Roman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2077" w:author="Nirmal S." w:date="2024-03-12T13:14:00Z"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2078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w:ins>
                          </m:r>
                        </m:e>
                        <m:sub>
                          <m:r>
                            <w:ins w:id="2079" w:author="Nirmal S." w:date="2024-03-12T13:14:00Z"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w:ins>
                          </m:r>
                        </m:sub>
                      </m:sSub>
                    </m:num>
                    <m:den>
                      <m:r>
                        <w:ins w:id="2080" w:author="Nirmal S." w:date="2024-03-12T13:14:00Z">
                          <w:rPr>
                            <w:rFonts w:ascii="Cambria Math" w:eastAsiaTheme="minorEastAsia" w:hAnsi="Cambria Math" w:cs="Times New Roman"/>
                          </w:rPr>
                          <m:t>2</m:t>
                        </w:ins>
                      </m:r>
                    </m:den>
                  </m:f>
                  <m:r>
                    <w:ins w:id="2081" w:author="Nirmal S." w:date="2024-03-12T13:14:00Z">
                      <w:rPr>
                        <w:rFonts w:ascii="Cambria Math" w:eastAsiaTheme="minorEastAsia" w:hAnsi="Cambria Math" w:cs="Times New Roman"/>
                      </w:rPr>
                      <m:t>, o</m:t>
                    </w:ins>
                  </m:r>
                </m:e>
              </m:d>
            </m:e>
          </m:func>
          <m:r>
            <w:ins w:id="2082" w:author="Nirmal S." w:date="2024-03-12T13:14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2083" w:author="Nirmal S." w:date="2024-03-12T13:14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2084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85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86" w:author="Nirmal S." w:date="2024-03-12T13:14:00Z"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sub>
          </m:sSub>
          <m:r>
            <w:ins w:id="2087" w:author="Nirmal S." w:date="2024-03-12T13:14:00Z">
              <w:rPr>
                <w:rFonts w:ascii="Cambria Math" w:eastAsiaTheme="minorEastAsia" w:hAnsi="Cambria Math" w:cs="Times New Roman"/>
              </w:rPr>
              <m:t>=</m:t>
            </w:ins>
          </m:r>
          <m:sSub>
            <m:sSubPr>
              <m:ctrlPr>
                <w:ins w:id="2088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89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90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2091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209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93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94" w:author="Nirmal S." w:date="2024-03-12T13:14:00Z">
                  <w:rPr>
                    <w:rFonts w:ascii="Cambria Math" w:eastAsiaTheme="minorEastAsia" w:hAnsi="Cambria Math" w:cs="Times New Roman"/>
                  </w:rPr>
                  <m:t>W</m:t>
                </w:ins>
              </m:r>
            </m:sub>
          </m:sSub>
          <m:r>
            <w:ins w:id="2095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2096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097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098" w:author="Nirmal S." w:date="2024-03-12T13:14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2099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sSub>
            <m:sSubPr>
              <m:ctrlPr>
                <w:ins w:id="2100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101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102" w:author="Nirmal S." w:date="2024-03-12T13:14:00Z">
                  <w:rPr>
                    <w:rFonts w:ascii="Cambria Math" w:eastAsiaTheme="minorEastAsia" w:hAnsi="Cambria Math" w:cs="Times New Roman"/>
                  </w:rPr>
                  <m:t>S</m:t>
                </w:ins>
              </m:r>
            </m:sub>
          </m:sSub>
          <m:r>
            <w:ins w:id="2103" w:author="Nirmal S." w:date="2024-03-12T13:14:00Z">
              <w:rPr>
                <w:rFonts w:ascii="Cambria Math" w:eastAsiaTheme="minorEastAsia" w:hAnsi="Cambria Math" w:cs="Times New Roman"/>
              </w:rPr>
              <m:t>+</m:t>
            </w:ins>
          </m:r>
          <m:d>
            <m:dPr>
              <m:ctrlPr>
                <w:ins w:id="2104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dPr>
            <m:e>
              <m:sSub>
                <m:sSubPr>
                  <m:ctrlPr>
                    <w:ins w:id="2105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2106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2107" w:author="Nirmal S." w:date="2024-03-12T13:14:00Z">
                      <w:rPr>
                        <w:rFonts w:ascii="Cambria Math" w:eastAsiaTheme="minorEastAsia" w:hAnsi="Cambria Math" w:cs="Times New Roman"/>
                      </w:rPr>
                      <m:t>e</m:t>
                    </w:ins>
                  </m:r>
                </m:sub>
              </m:sSub>
              <m:r>
                <w:ins w:id="2108" w:author="Nirmal S." w:date="2024-03-12T13:14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2109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2110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2111" w:author="Nirmal S." w:date="2024-03-12T13:14:00Z">
                      <w:rPr>
                        <w:rFonts w:ascii="Cambria Math" w:eastAsiaTheme="minorEastAsia" w:hAnsi="Cambria Math" w:cs="Times New Roman"/>
                      </w:rPr>
                      <m:t>w</m:t>
                    </w:ins>
                  </m:r>
                </m:sub>
              </m:sSub>
              <m:r>
                <w:ins w:id="2112" w:author="Nirmal S." w:date="2024-03-12T13:14:00Z">
                  <w:rPr>
                    <w:rFonts w:ascii="Cambria Math" w:eastAsiaTheme="minorEastAsia" w:hAnsi="Cambria Math" w:cs="Times New Roman"/>
                  </w:rPr>
                  <m:t>+</m:t>
                </w:ins>
              </m:r>
              <m:sSub>
                <m:sSubPr>
                  <m:ctrlPr>
                    <w:ins w:id="2113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2114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2115" w:author="Nirmal S." w:date="2024-03-12T13:14:00Z">
                      <w:rPr>
                        <w:rFonts w:ascii="Cambria Math" w:eastAsiaTheme="minorEastAsia" w:hAnsi="Cambria Math" w:cs="Times New Roman"/>
                      </w:rPr>
                      <m:t>n</m:t>
                    </w:ins>
                  </m:r>
                </m:sub>
              </m:sSub>
              <m:r>
                <w:ins w:id="2116" w:author="Nirmal S." w:date="2024-03-12T13:14:00Z">
                  <w:rPr>
                    <w:rFonts w:ascii="Cambria Math" w:eastAsiaTheme="minorEastAsia" w:hAnsi="Cambria Math" w:cs="Times New Roman"/>
                  </w:rPr>
                  <m:t>-</m:t>
                </w:ins>
              </m:r>
              <m:sSub>
                <m:sSubPr>
                  <m:ctrlPr>
                    <w:ins w:id="2117" w:author="Nirmal S." w:date="2024-03-12T13:14:00Z">
                      <w:rPr>
                        <w:rFonts w:ascii="Cambria Math" w:eastAsiaTheme="minorEastAsia" w:hAnsi="Cambria Math" w:cs="Times New Roman"/>
                        <w:i/>
                      </w:rPr>
                    </w:ins>
                  </m:ctrlPr>
                </m:sSubPr>
                <m:e>
                  <m:r>
                    <w:ins w:id="2118" w:author="Nirmal S." w:date="2024-03-12T13:14:00Z">
                      <w:rPr>
                        <w:rFonts w:ascii="Cambria Math" w:eastAsiaTheme="minorEastAsia" w:hAnsi="Cambria Math" w:cs="Times New Roman"/>
                      </w:rPr>
                      <m:t>F</m:t>
                    </w:ins>
                  </m:r>
                </m:e>
                <m:sub>
                  <m:r>
                    <w:ins w:id="2119" w:author="Nirmal S." w:date="2024-03-12T13:14:00Z">
                      <w:rPr>
                        <w:rFonts w:ascii="Cambria Math" w:eastAsiaTheme="minorEastAsia" w:hAnsi="Cambria Math" w:cs="Times New Roman"/>
                      </w:rPr>
                      <m:t>s</m:t>
                    </w:ins>
                  </m:r>
                </m:sub>
              </m:sSub>
            </m:e>
          </m:d>
          <m:r>
            <w:ins w:id="2120" w:author="Nirmal S." w:date="2024-03-12T13:14:00Z">
              <w:rPr>
                <w:rFonts w:ascii="Cambria Math" w:eastAsiaTheme="minorEastAsia" w:hAnsi="Cambria Math" w:cs="Times New Roman"/>
              </w:rPr>
              <m:t>;</m:t>
            </w:ins>
          </m:r>
          <m:r>
            <w:ins w:id="2121" w:author="Nirmal S." w:date="2024-03-12T13:14:00Z"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w:ins>
          </m:r>
        </m:oMath>
        <m:oMath>
          <m:sSub>
            <m:sSubPr>
              <m:ctrlPr>
                <w:ins w:id="2122" w:author="Nirmal S." w:date="2024-03-12T13:14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123" w:author="Nirmal S." w:date="2024-03-12T13:14:00Z">
                  <w:rPr>
                    <w:rFonts w:ascii="Cambria Math" w:eastAsiaTheme="minorEastAsia" w:hAnsi="Cambria Math" w:cs="Times New Roman"/>
                  </w:rPr>
                  <m:t>A</m:t>
                </w:ins>
              </m:r>
            </m:e>
            <m:sub>
              <m:r>
                <w:ins w:id="2124" w:author="Nirmal S." w:date="2024-03-12T13:14:00Z">
                  <w:rPr>
                    <w:rFonts w:ascii="Cambria Math" w:eastAsiaTheme="minorEastAsia" w:hAnsi="Cambria Math" w:cs="Times New Roman"/>
                  </w:rPr>
                  <m:t>e</m:t>
                </w:ins>
              </m:r>
            </m:sub>
          </m:sSub>
          <m:r>
            <w:ins w:id="2125" w:author="Nirmal S." w:date="2024-03-12T13:14:00Z">
              <w:rPr>
                <w:rFonts w:ascii="Cambria Math" w:eastAsiaTheme="minorEastAsia" w:hAnsi="Cambria Math" w:cs="Times New Roman"/>
              </w:rPr>
              <m:t>=∆y×1</m:t>
            </w:ins>
          </m:r>
          <m:sSub>
            <m:sSubPr>
              <m:ctrlPr>
                <w:ins w:id="2126" w:author="Nirmal S." w:date="2024-03-12T13:17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127" w:author="Nirmal S." w:date="2024-03-12T13:17:00Z">
                  <w:rPr>
                    <w:rFonts w:ascii="Cambria Math" w:eastAsiaTheme="minorEastAsia" w:hAnsi="Cambria Math" w:cs="Times New Roman"/>
                  </w:rPr>
                  <m:t xml:space="preserve">   A</m:t>
                </w:ins>
              </m:r>
            </m:e>
            <m:sub>
              <m:r>
                <w:ins w:id="2128" w:author="Nirmal S." w:date="2024-03-12T13:17:00Z">
                  <w:rPr>
                    <w:rFonts w:ascii="Cambria Math" w:eastAsiaTheme="minorEastAsia" w:hAnsi="Cambria Math" w:cs="Times New Roman"/>
                  </w:rPr>
                  <m:t>n</m:t>
                </w:ins>
              </m:r>
            </m:sub>
          </m:sSub>
          <m:r>
            <w:ins w:id="2129" w:author="Nirmal S." w:date="2024-03-12T13:17:00Z">
              <w:rPr>
                <w:rFonts w:ascii="Cambria Math" w:eastAsiaTheme="minorEastAsia" w:hAnsi="Cambria Math" w:cs="Times New Roman"/>
              </w:rPr>
              <m:t>=∆x×1</m:t>
            </w:ins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/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14:paraId="1334B90E" w14:textId="6922108F" w:rsidR="00536516" w:rsidRDefault="00536516" w:rsidP="00536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selection whether to solve using Gauss-Siedel or Jacobi method, we have two equations:</w:t>
      </w:r>
    </w:p>
    <w:p w14:paraId="68AC1AE3" w14:textId="6159D783" w:rsidR="00536516" w:rsidRDefault="00000000" w:rsidP="00536516">
      <w:pPr>
        <w:ind w:firstLine="72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 j</m:t>
            </m:r>
          </m:sup>
        </m:sSubSup>
        <m:r>
          <w:ins w:id="2130" w:author="Nirmal S." w:date="2024-03-12T13:06:00Z">
            <w:rPr>
              <w:rFonts w:ascii="Cambria Math" w:hAnsi="Cambria Math" w:cs="Times New Roman"/>
            </w:rPr>
            <m:t>=</m:t>
          </w:ins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ins w:id="2131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naryPr>
              <m:sub>
                <m:r>
                  <w:ins w:id="2132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  <m:sup/>
              <m:e>
                <m:sSub>
                  <m:sSubPr>
                    <m:ctrlPr>
                      <w:ins w:id="2133" w:author="Nirmal S." w:date="2024-03-12T13:0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134" w:author="Nirmal S." w:date="2024-03-12T13:07:00Z">
                        <w:rPr>
                          <w:rFonts w:ascii="Cambria Math" w:hAnsi="Cambria Math" w:cs="Times New Roman"/>
                        </w:rPr>
                        <m:t>a</m:t>
                      </w:ins>
                    </m:r>
                  </m:e>
                  <m:sub>
                    <m:r>
                      <w:ins w:id="2135" w:author="Nirmal S." w:date="2024-03-12T13:07:00Z">
                        <w:rPr>
                          <w:rFonts w:ascii="Cambria Math" w:hAnsi="Cambria Math" w:cs="Times New Roman"/>
                        </w:rPr>
                        <m:t>nb</m:t>
                      </w:ins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</m:nary>
          </m:e>
        </m:d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ins w:id="2136" w:author="Nirmal S." w:date="2024-03-12T13:07:00Z">
            <w:rPr>
              <w:rFonts w:ascii="Cambria Math" w:hAnsi="Cambria Math" w:cs="Times New Roman"/>
            </w:rPr>
            <m:t>-</m:t>
          </w:ins>
        </m:r>
        <m:r>
          <w:rPr>
            <w:rFonts w:ascii="Cambria Math" w:hAnsi="Cambria Math" w:cs="Times New Roman"/>
          </w:rPr>
          <m:t>dn</m:t>
        </m:r>
        <m:d>
          <m:dPr>
            <m:ctrlPr>
              <w:ins w:id="2137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2138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  <m:r>
              <w:ins w:id="2139" w:author="Nirmal S." w:date="2024-03-12T13:07:00Z">
                <w:rPr>
                  <w:rFonts w:ascii="Cambria Math" w:hAnsi="Cambria Math" w:cs="Times New Roman"/>
                </w:rPr>
                <m:t>-</m:t>
              </w:ins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2140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</m:e>
        </m:d>
      </m:oMath>
      <w:r w:rsidR="00536516">
        <w:rPr>
          <w:rFonts w:ascii="Times New Roman" w:eastAsiaTheme="minorEastAsia" w:hAnsi="Times New Roman" w:cs="Times New Roman"/>
        </w:rPr>
        <w:t xml:space="preserve"> ;</w:t>
      </w:r>
      <w:r w:rsidR="00536516">
        <w:rPr>
          <w:rFonts w:ascii="Times New Roman" w:eastAsiaTheme="minorEastAsia" w:hAnsi="Times New Roman" w:cs="Times New Roman"/>
        </w:rPr>
        <w:tab/>
        <w:t>for Gauss Seidel</w:t>
      </w:r>
    </w:p>
    <w:p w14:paraId="2D9062C6" w14:textId="0700CDD2" w:rsidR="00536516" w:rsidRDefault="00000000" w:rsidP="00536516">
      <w:pPr>
        <w:ind w:firstLine="72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 j</m:t>
            </m:r>
          </m:sup>
        </m:sSubSup>
        <m:r>
          <w:ins w:id="2141" w:author="Nirmal S." w:date="2024-03-12T13:06:00Z">
            <w:rPr>
              <w:rFonts w:ascii="Cambria Math" w:hAnsi="Cambria Math" w:cs="Times New Roman"/>
            </w:rPr>
            <m:t>=</m:t>
          </w:ins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ins w:id="2142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naryPr>
              <m:sub>
                <m:r>
                  <w:ins w:id="2143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  <m:sup/>
              <m:e>
                <m:sSub>
                  <m:sSubPr>
                    <m:ctrlPr>
                      <w:ins w:id="2144" w:author="Nirmal S." w:date="2024-03-12T13:0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145" w:author="Nirmal S." w:date="2024-03-12T13:07:00Z">
                        <w:rPr>
                          <w:rFonts w:ascii="Cambria Math" w:hAnsi="Cambria Math" w:cs="Times New Roman"/>
                        </w:rPr>
                        <m:t>a</m:t>
                      </w:ins>
                    </m:r>
                  </m:e>
                  <m:sub>
                    <m:r>
                      <w:ins w:id="2146" w:author="Nirmal S." w:date="2024-03-12T13:07:00Z">
                        <w:rPr>
                          <w:rFonts w:ascii="Cambria Math" w:hAnsi="Cambria Math" w:cs="Times New Roman"/>
                        </w:rPr>
                        <m:t>nb</m:t>
                      </w:ins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 w:cs="Times New Roman"/>
                      </w:rPr>
                      <m:t>nb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ins w:id="2147" w:author="Nirmal S." w:date="2024-03-12T13:07:00Z">
            <w:rPr>
              <w:rFonts w:ascii="Cambria Math" w:hAnsi="Cambria Math" w:cs="Times New Roman"/>
            </w:rPr>
            <m:t>-</m:t>
          </w:ins>
        </m:r>
        <m:r>
          <w:rPr>
            <w:rFonts w:ascii="Cambria Math" w:hAnsi="Cambria Math" w:cs="Times New Roman"/>
          </w:rPr>
          <m:t>dn</m:t>
        </m:r>
        <m:d>
          <m:dPr>
            <m:ctrlPr>
              <w:ins w:id="2148" w:author="Nirmal S." w:date="2024-03-12T13:07:00Z">
                <w:rPr>
                  <w:rFonts w:ascii="Cambria Math" w:hAnsi="Cambria Math" w:cs="Times New Roman"/>
                  <w:i/>
                </w:rPr>
              </w:ins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2149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  <m:r>
              <w:ins w:id="2150" w:author="Nirmal S." w:date="2024-03-12T13:07:00Z">
                <w:rPr>
                  <w:rFonts w:ascii="Cambria Math" w:hAnsi="Cambria Math" w:cs="Times New Roman"/>
                </w:rPr>
                <m:t>-</m:t>
              </w:ins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ins w:id="2151" w:author="Nirmal S." w:date="2024-03-12T13:07:00Z">
                    <w:rPr>
                      <w:rFonts w:ascii="Cambria Math" w:hAnsi="Cambria Math" w:cs="Times New Roman"/>
                    </w:rPr>
                    <m:t>p</m:t>
                  </w:ins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</m:e>
        </m:d>
      </m:oMath>
      <w:r w:rsidR="00536516">
        <w:rPr>
          <w:rFonts w:ascii="Times New Roman" w:eastAsiaTheme="minorEastAsia" w:hAnsi="Times New Roman" w:cs="Times New Roman"/>
        </w:rPr>
        <w:t xml:space="preserve"> ;</w:t>
      </w:r>
      <w:r w:rsidR="00536516">
        <w:rPr>
          <w:rFonts w:ascii="Times New Roman" w:eastAsiaTheme="minorEastAsia" w:hAnsi="Times New Roman" w:cs="Times New Roman"/>
        </w:rPr>
        <w:tab/>
        <w:t xml:space="preserve">for </w:t>
      </w:r>
      <w:r w:rsidR="00AA2970">
        <w:rPr>
          <w:rFonts w:ascii="Times New Roman" w:eastAsiaTheme="minorEastAsia" w:hAnsi="Times New Roman" w:cs="Times New Roman"/>
        </w:rPr>
        <w:t>Jacobi</w:t>
      </w:r>
    </w:p>
    <w:p w14:paraId="5BF0C8AC" w14:textId="76C1D1A8" w:rsidR="00AA2970" w:rsidRDefault="00AA2970" w:rsidP="00AA2970">
      <w:pPr>
        <w:rPr>
          <w:rFonts w:ascii="Times New Roman" w:eastAsiaTheme="minorEastAsia" w:hAnsi="Times New Roman" w:cs="Times New Roman"/>
        </w:rPr>
      </w:pPr>
    </w:p>
    <w:p w14:paraId="1696F3E5" w14:textId="04951538" w:rsidR="00AA2970" w:rsidRDefault="007E1332" w:rsidP="00AA29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8BE21" wp14:editId="3CF831BD">
                <wp:simplePos x="0" y="0"/>
                <wp:positionH relativeFrom="page">
                  <wp:posOffset>0</wp:posOffset>
                </wp:positionH>
                <wp:positionV relativeFrom="paragraph">
                  <wp:posOffset>235585</wp:posOffset>
                </wp:positionV>
                <wp:extent cx="7566660" cy="1404620"/>
                <wp:effectExtent l="0" t="0" r="0" b="2540"/>
                <wp:wrapSquare wrapText="bothSides"/>
                <wp:docPr id="40314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F862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2.1 Initialising pressure correction array to zero</w:t>
                            </w:r>
                          </w:p>
                          <w:p w14:paraId="66AAAF3A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&lt;m+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D112601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 j&lt;n+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5EBB759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pc[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0.0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EE5BA02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E1DAF0C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D154C6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0ADFB9D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2.2 Pressure Correction Interior</w:t>
                            </w:r>
                          </w:p>
                          <w:p w14:paraId="2D9A54AF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14AF7C38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1332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j&lt;n;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B3D29A1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</w:t>
                            </w:r>
                            <w:proofErr w:type="spellStart"/>
                            <w:proofErr w:type="gram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72C6F0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]*</w:t>
                            </w:r>
                            <w:proofErr w:type="spellStart"/>
                            <w:proofErr w:type="gram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46C549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[i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j]*dx*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0B4675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</w:t>
                            </w:r>
                            <w:proofErr w:type="gram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dx*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9AAE2E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18CC9E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6E7BD4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B9130DB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b[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</w:t>
                            </w:r>
                            <w:proofErr w:type="gram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  (</w:t>
                            </w:r>
                            <w:proofErr w:type="spellStart"/>
                            <w:proofErr w:type="gram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-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])*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dy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 (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[i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-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][j])*dx*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0C2E48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A584924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pc[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*pc[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aW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*pc[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*pc[i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j] + 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aS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*pc[i+</w:t>
                            </w:r>
                            <w:r w:rsidRPr="007E1332">
                              <w:rPr>
                                <w:rStyle w:val="hljs-number"/>
                                <w:rFonts w:ascii="Consolas" w:eastAsiaTheme="maj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b[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][j])/</w:t>
                            </w:r>
                            <w:proofErr w:type="spellStart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7FA9A68" w14:textId="77777777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C4A792C" w14:textId="65E364A5" w:rsidR="007E1332" w:rsidRPr="007E1332" w:rsidRDefault="007E1332" w:rsidP="007E1332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E1332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8BE21" id="_x0000_s1035" type="#_x0000_t202" style="position:absolute;margin-left:0;margin-top:18.55pt;width:595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0dEA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" fillcolor="#333" stroked="f">
                <v:textbox style="mso-fit-shape-to-text:t">
                  <w:txbxContent>
                    <w:p w14:paraId="6FA9F862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2.1 Initialising pressure correction array to zero</w:t>
                      </w:r>
                    </w:p>
                    <w:p w14:paraId="66AAAF3A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&lt;m+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3D112601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 j&lt;n+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55EBB759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pc[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0.0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4EE5BA02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E1DAF0C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33D154C6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00ADFB9D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2.2 Pressure Correction Interior</w:t>
                      </w:r>
                    </w:p>
                    <w:p w14:paraId="2D9A54AF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14AF7C38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1332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j&lt;n;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2B3D29A1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</w:t>
                      </w:r>
                      <w:proofErr w:type="spellStart"/>
                      <w:proofErr w:type="gram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6472C6F0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]*</w:t>
                      </w:r>
                      <w:proofErr w:type="spellStart"/>
                      <w:proofErr w:type="gram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2246C549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[i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j]*dx*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00B4675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</w:t>
                      </w:r>
                      <w:proofErr w:type="gram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dx*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B9AAE2E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818CC9E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0A6E7BD4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4B9130DB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b[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</w:t>
                      </w:r>
                      <w:proofErr w:type="gram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  (</w:t>
                      </w:r>
                      <w:proofErr w:type="spellStart"/>
                      <w:proofErr w:type="gram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-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])*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dy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 (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[i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-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][j])*dx*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C0C2E48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A584924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pc[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*pc[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aW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*pc[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*pc[i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j] + 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aS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*pc[i+</w:t>
                      </w:r>
                      <w:r w:rsidRPr="007E1332">
                        <w:rPr>
                          <w:rStyle w:val="hljs-number"/>
                          <w:rFonts w:ascii="Consolas" w:eastAsiaTheme="maj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b[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][j])/</w:t>
                      </w:r>
                      <w:proofErr w:type="spellStart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47FA9A68" w14:textId="77777777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C4A792C" w14:textId="65E364A5" w:rsidR="007E1332" w:rsidRPr="007E1332" w:rsidRDefault="007E1332" w:rsidP="007E1332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E1332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Pressure Correction Equation</w:t>
      </w:r>
      <w:r w:rsidR="00EB0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on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EB0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-control volume cell</w:t>
      </w:r>
    </w:p>
    <w:p w14:paraId="43A0ACC6" w14:textId="77777777" w:rsidR="007E1332" w:rsidRDefault="007E1332" w:rsidP="00AA2970">
      <w:pPr>
        <w:rPr>
          <w:rFonts w:ascii="Times New Roman" w:eastAsiaTheme="minorEastAsia" w:hAnsi="Times New Roman" w:cs="Times New Roman"/>
        </w:rPr>
      </w:pPr>
      <w:r w:rsidRPr="00A77FF8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73C3C5E" wp14:editId="074845F7">
            <wp:simplePos x="0" y="0"/>
            <wp:positionH relativeFrom="column">
              <wp:posOffset>4351020</wp:posOffset>
            </wp:positionH>
            <wp:positionV relativeFrom="paragraph">
              <wp:posOffset>287</wp:posOffset>
            </wp:positionV>
            <wp:extent cx="2045280" cy="1013460"/>
            <wp:effectExtent l="0" t="0" r="0" b="0"/>
            <wp:wrapNone/>
            <wp:docPr id="2404607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4"/>
                    <a:stretch/>
                  </pic:blipFill>
                  <pic:spPr bwMode="auto">
                    <a:xfrm>
                      <a:off x="0" y="0"/>
                      <a:ext cx="2045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</w:rPr>
        <w:t xml:space="preserve">From the calculate values of </w:t>
      </w:r>
      <m:oMath>
        <m:r>
          <w:rPr>
            <w:rFonts w:ascii="Cambria Math" w:eastAsiaTheme="minorEastAsia" w:hAnsi="Cambria Math" w:cs="Times New Roman"/>
          </w:rPr>
          <m:t>de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dn</m:t>
        </m:r>
      </m:oMath>
      <w:r>
        <w:rPr>
          <w:rFonts w:ascii="Times New Roman" w:eastAsiaTheme="minorEastAsia" w:hAnsi="Times New Roman" w:cs="Times New Roman"/>
        </w:rPr>
        <w:t xml:space="preserve">, we calculate the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nb</m:t>
            </m:r>
          </m:sub>
        </m:sSub>
      </m:oMath>
    </w:p>
    <w:p w14:paraId="31927A44" w14:textId="6C53A043" w:rsidR="00AF1B27" w:rsidRPr="00AF1B27" w:rsidRDefault="00000000" w:rsidP="00AF1B27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j-1</m:t>
              </m:r>
            </m:sup>
          </m:sSubSup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;</m:t>
          </m:r>
        </m:oMath>
      </m:oMathPara>
    </w:p>
    <w:p w14:paraId="388AE2EC" w14:textId="42C409F2" w:rsidR="00AF1B27" w:rsidRDefault="00AF1B27" w:rsidP="00AF1B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Residual of continuity equation is calculated as:</w:t>
      </w:r>
    </w:p>
    <w:p w14:paraId="0103EB5E" w14:textId="23089B24" w:rsidR="00AF1B27" w:rsidRPr="00AF1B27" w:rsidRDefault="00000000" w:rsidP="00AF1B27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*j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*j-1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*j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*j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0DA59DB0" w14:textId="501432F7" w:rsidR="00AF1B27" w:rsidRDefault="00A37D66" w:rsidP="00AF1B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pressure correction term is updated using Gauss Seidel method as:</w:t>
      </w:r>
    </w:p>
    <w:p w14:paraId="77E1F34C" w14:textId="57C2018D" w:rsidR="00A37D66" w:rsidRDefault="00A37D66" w:rsidP="00A37D66">
      <w:pPr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ins w:id="2152" w:author="Nirmal S." w:date="2024-03-12T13:07:00Z">
                    <w:rPr>
                      <w:rFonts w:ascii="Cambria Math" w:hAnsi="Cambria Math" w:cs="Times New Roman"/>
                      <w:i/>
                    </w:rPr>
                  </w:ins>
                </m:ctrlPr>
              </m:naryPr>
              <m:sub>
                <m:r>
                  <w:ins w:id="2153" w:author="Nirmal S." w:date="2024-03-12T13:07:00Z">
                    <w:rPr>
                      <w:rFonts w:ascii="Cambria Math" w:hAnsi="Cambria Math" w:cs="Times New Roman"/>
                    </w:rPr>
                    <m:t>nb</m:t>
                  </w:ins>
                </m:r>
              </m:sub>
              <m:sup/>
              <m:e>
                <m:sSub>
                  <m:sSubPr>
                    <m:ctrlPr>
                      <w:ins w:id="2154" w:author="Nirmal S." w:date="2024-03-12T13:0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155" w:author="Nirmal S." w:date="2024-03-12T13:07:00Z">
                        <w:rPr>
                          <w:rFonts w:ascii="Cambria Math" w:hAnsi="Cambria Math" w:cs="Times New Roman"/>
                        </w:rPr>
                        <m:t>a</m:t>
                      </w:ins>
                    </m:r>
                  </m:e>
                  <m:sub>
                    <m:r>
                      <w:ins w:id="2156" w:author="Nirmal S." w:date="2024-03-12T13:07:00Z">
                        <w:rPr>
                          <w:rFonts w:ascii="Cambria Math" w:hAnsi="Cambria Math" w:cs="Times New Roman"/>
                        </w:rPr>
                        <m:t>nb</m:t>
                      </w:ins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nb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2374368" w14:textId="77777777" w:rsidR="00757F49" w:rsidRDefault="00757F49" w:rsidP="00757F49">
      <w:pPr>
        <w:rPr>
          <w:rFonts w:ascii="Times New Roman" w:eastAsiaTheme="minorEastAsia" w:hAnsi="Times New Roman" w:cs="Times New Roman"/>
        </w:rPr>
      </w:pPr>
    </w:p>
    <w:p w14:paraId="2F44B5DF" w14:textId="45137098" w:rsidR="00AA2970" w:rsidRDefault="00757F49" w:rsidP="00AA297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Correcting Pressure and Velocity values </w:t>
      </w: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5045B9" wp14:editId="618FB5F4">
                <wp:simplePos x="0" y="0"/>
                <wp:positionH relativeFrom="page">
                  <wp:posOffset>0</wp:posOffset>
                </wp:positionH>
                <wp:positionV relativeFrom="paragraph">
                  <wp:posOffset>320040</wp:posOffset>
                </wp:positionV>
                <wp:extent cx="7566660" cy="1404620"/>
                <wp:effectExtent l="0" t="0" r="0" b="2540"/>
                <wp:wrapSquare wrapText="bothSides"/>
                <wp:docPr id="478364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C5520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error_u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0.0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EAA530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error_v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0.0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CFDFF5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27CF725A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3.1 Correcting Pressure Field</w:t>
                            </w:r>
                          </w:p>
                          <w:p w14:paraId="5C62B0F3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512B3457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j&lt;n;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183D430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p[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p[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+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pressure_alpha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][j];</w:t>
                            </w:r>
                          </w:p>
                          <w:p w14:paraId="396FDC1A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35BA0CC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347EC3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21EFD1B6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3.2 p-Boundary Conditions</w:t>
                            </w:r>
                          </w:p>
                          <w:p w14:paraId="084D08EA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p_Boundary_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m, n, p);</w:t>
                            </w:r>
                          </w:p>
                          <w:p w14:paraId="0E5BABAA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6DD54424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29A3F970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3.3 Correcting u-velocity</w:t>
                            </w:r>
                          </w:p>
                          <w:p w14:paraId="12A507F2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602E829D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 j&lt;n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355A79C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error_u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+= pow(u[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(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-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vel_alpha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- 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][j])), 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0BFF10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u[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-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vel_alpha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- 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3F44D829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u[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][j];</w:t>
                            </w:r>
                          </w:p>
                          <w:p w14:paraId="4F258472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D56E44D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81447A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2F2CC261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3.4 u-Boundary Conditions</w:t>
                            </w:r>
                          </w:p>
                          <w:p w14:paraId="6329D6B5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u_Boundary_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n, u,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u_left_value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u_right_value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u_top_value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u_bottom_value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71EC4EE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u_Boundary_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n,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u_left_value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u_right_value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u_top_value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u_bottom_value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75BCDF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9DB8BC2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3.5 Correcting v-velocity</w:t>
                            </w:r>
                          </w:p>
                          <w:p w14:paraId="468D55A9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&lt;m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71C1979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Style w:val="hljs-keyword"/>
                                <w:rFonts w:ascii="Consolas" w:eastAsiaTheme="majorEastAsia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j&lt;n;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C0A1212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error_v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+= pow(v[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(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-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vel_alpha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pc[i+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][j])), 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9641195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-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vel_alpha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d_n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j]*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(pc[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- pc[i+</w:t>
                            </w:r>
                            <w:r w:rsidRPr="00757F4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][j]);</w:t>
                            </w:r>
                          </w:p>
                          <w:p w14:paraId="4F036130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v[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][j];</w:t>
                            </w:r>
                          </w:p>
                          <w:p w14:paraId="4FB44308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17C6684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C75C346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3CD12ECB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57F49">
                              <w:rPr>
                                <w:rStyle w:val="hljs-comment"/>
                                <w:rFonts w:ascii="Consolas" w:hAnsi="Consolas"/>
                                <w:color w:val="888888"/>
                                <w:sz w:val="18"/>
                                <w:szCs w:val="18"/>
                              </w:rPr>
                              <w:t>// 3.6 v-Boundary Conditions</w:t>
                            </w:r>
                          </w:p>
                          <w:p w14:paraId="3FFCFDD5" w14:textId="77777777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v_Boundary_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n, v,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C631835" w14:textId="61BD432D" w:rsidR="00757F49" w:rsidRPr="00757F49" w:rsidRDefault="00757F49" w:rsidP="00757F49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v_Boundary_</w:t>
                            </w:r>
                            <w:proofErr w:type="gram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n,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v_star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v_bottom_value</w:t>
                            </w:r>
                            <w:proofErr w:type="spellEnd"/>
                            <w:r w:rsidRPr="00757F4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045B9" id="_x0000_s1036" type="#_x0000_t202" style="position:absolute;margin-left:0;margin-top:25.2pt;width:595.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RvEAIAAP8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" fillcolor="#333" stroked="f">
                <v:textbox style="mso-fit-shape-to-text:t">
                  <w:txbxContent>
                    <w:p w14:paraId="7DCC5520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error_u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0.0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22EAA530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error_v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0.0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ECFDFF5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27CF725A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3.1 Correcting Pressure Field</w:t>
                      </w:r>
                    </w:p>
                    <w:p w14:paraId="5C62B0F3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512B3457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j&lt;n;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0183D430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p[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p[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+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pressure_alpha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][j];</w:t>
                      </w:r>
                    </w:p>
                    <w:p w14:paraId="396FDC1A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35BA0CC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3D347EC3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21EFD1B6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3.2 p-Boundary Conditions</w:t>
                      </w:r>
                    </w:p>
                    <w:p w14:paraId="084D08EA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p_Boundary_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m, n, p);</w:t>
                      </w:r>
                    </w:p>
                    <w:p w14:paraId="0E5BABAA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6DD54424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29A3F970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3.3 Correcting u-velocity</w:t>
                      </w:r>
                    </w:p>
                    <w:p w14:paraId="12A507F2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602E829D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 j&lt;n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7355A79C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error_u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+= pow(u[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(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-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vel_alpha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- 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][j])), 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380BFF10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u[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-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vel_alpha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- 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][j]);</w:t>
                      </w:r>
                    </w:p>
                    <w:p w14:paraId="3F44D829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u[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][j];</w:t>
                      </w:r>
                    </w:p>
                    <w:p w14:paraId="4F258472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D56E44D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3981447A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2F2CC261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3.4 u-Boundary Conditions</w:t>
                      </w:r>
                    </w:p>
                    <w:p w14:paraId="6329D6B5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u_Boundary_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n, u,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u_left_value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u_right_value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u_top_value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u_bottom_value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571EC4EE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u_Boundary_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n,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u_left_value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u_right_value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u_top_value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u_bottom_value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5275BCDF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09DB8BC2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3.5 Correcting v-velocity</w:t>
                      </w:r>
                    </w:p>
                    <w:p w14:paraId="468D55A9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&lt;m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371C1979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Style w:val="hljs-keyword"/>
                          <w:rFonts w:ascii="Consolas" w:eastAsiaTheme="majorEastAsia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j&lt;n;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4C0A1212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error_v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+= pow(v[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(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-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vel_alpha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pc[i+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][j])), 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39641195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-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vel_alpha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d_n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j]*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(pc[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- pc[i+</w:t>
                      </w:r>
                      <w:r w:rsidRPr="00757F4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][j]);</w:t>
                      </w:r>
                    </w:p>
                    <w:p w14:paraId="4F036130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v[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][j];</w:t>
                      </w:r>
                    </w:p>
                    <w:p w14:paraId="4FB44308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17C6684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  <w:p w14:paraId="2C75C346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3CD12ECB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57F49">
                        <w:rPr>
                          <w:rStyle w:val="hljs-comment"/>
                          <w:rFonts w:ascii="Consolas" w:hAnsi="Consolas"/>
                          <w:color w:val="888888"/>
                          <w:sz w:val="18"/>
                          <w:szCs w:val="18"/>
                        </w:rPr>
                        <w:t>// 3.6 v-Boundary Conditions</w:t>
                      </w:r>
                    </w:p>
                    <w:p w14:paraId="3FFCFDD5" w14:textId="77777777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v_Boundary_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n, v,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7C631835" w14:textId="61BD432D" w:rsidR="00757F49" w:rsidRPr="00757F49" w:rsidRDefault="00757F49" w:rsidP="00757F49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v_Boundary_</w:t>
                      </w:r>
                      <w:proofErr w:type="gram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n,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v_star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v_bottom_value</w:t>
                      </w:r>
                      <w:proofErr w:type="spellEnd"/>
                      <w:r w:rsidRPr="00757F4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F80776" w14:textId="5DD3B411" w:rsidR="00EB0AFC" w:rsidRDefault="00EB0AFC" w:rsidP="00AA2970">
      <w:pPr>
        <w:rPr>
          <w:rFonts w:ascii="Times New Roman" w:eastAsiaTheme="minorEastAsia" w:hAnsi="Times New Roman" w:cs="Times New Roman"/>
        </w:rPr>
      </w:pPr>
    </w:p>
    <w:p w14:paraId="374E80C2" w14:textId="77777777" w:rsidR="00757F49" w:rsidRDefault="00757F49" w:rsidP="00AA2970">
      <w:pPr>
        <w:rPr>
          <w:rFonts w:ascii="Times New Roman" w:eastAsiaTheme="minorEastAsia" w:hAnsi="Times New Roman" w:cs="Times New Roman"/>
        </w:rPr>
      </w:pPr>
    </w:p>
    <w:p w14:paraId="5AA15D1C" w14:textId="70458D66" w:rsidR="00757F49" w:rsidRDefault="00757F49" w:rsidP="00AA29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values of pressure and velocities are updated with the formula:</w:t>
      </w:r>
    </w:p>
    <w:p w14:paraId="29DF5187" w14:textId="77777777" w:rsidR="00757F49" w:rsidRPr="00757F49" w:rsidRDefault="00000000" w:rsidP="00757F49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pc</m:t>
          </m:r>
        </m:oMath>
      </m:oMathPara>
    </w:p>
    <w:p w14:paraId="25E35B84" w14:textId="304A33DD" w:rsidR="00757F49" w:rsidRPr="007D330D" w:rsidRDefault="00000000" w:rsidP="00757F49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*j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-p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*j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-p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p>
              </m:sSubSup>
            </m:e>
          </m:d>
        </m:oMath>
      </m:oMathPara>
    </w:p>
    <w:p w14:paraId="5C42FD89" w14:textId="1811848D" w:rsidR="007D330D" w:rsidRDefault="007D330D" w:rsidP="007D330D">
      <w:pPr>
        <w:rPr>
          <w:rFonts w:ascii="Times New Roman" w:eastAsiaTheme="minorEastAsia" w:hAnsi="Times New Roman" w:cs="Times New Roman"/>
        </w:rPr>
      </w:pPr>
    </w:p>
    <w:p w14:paraId="1099E3BF" w14:textId="552DE2F2" w:rsidR="007D330D" w:rsidRDefault="007D330D" w:rsidP="007D330D">
      <w:pPr>
        <w:rPr>
          <w:rFonts w:ascii="Times New Roman" w:eastAsiaTheme="minorEastAsia" w:hAnsi="Times New Roman" w:cs="Times New Roman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53FE47" wp14:editId="35A1AED5">
                <wp:simplePos x="0" y="0"/>
                <wp:positionH relativeFrom="page">
                  <wp:posOffset>0</wp:posOffset>
                </wp:positionH>
                <wp:positionV relativeFrom="paragraph">
                  <wp:posOffset>387985</wp:posOffset>
                </wp:positionV>
                <wp:extent cx="7566660" cy="1404620"/>
                <wp:effectExtent l="0" t="0" r="0" b="0"/>
                <wp:wrapSquare wrapText="bothSides"/>
                <wp:docPr id="861074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961E6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void</w:t>
                            </w:r>
                            <w:r w:rsidRPr="007D330D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330D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calculate_Collocated_</w:t>
                            </w:r>
                            <w:proofErr w:type="gramStart"/>
                            <w:r w:rsidRPr="007D330D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7D330D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u[m+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][n],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v[m][n+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p[m+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u_final</w:t>
                            </w:r>
                            <w:proofErr w:type="spellEnd"/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[m][n],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v_final</w:t>
                            </w:r>
                            <w:proofErr w:type="spellEnd"/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[m][n], </w:t>
                            </w:r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p_final</w:t>
                            </w:r>
                            <w:proofErr w:type="spellEnd"/>
                            <w:r w:rsidRPr="007D330D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[m][n]</w:t>
                            </w:r>
                            <w:r w:rsidRPr="007D330D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EADBFB2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1A9FF558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D330D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j&lt;n; 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593F72E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u_final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(u[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+ u[i+</w:t>
                            </w:r>
                            <w:proofErr w:type="gramStart"/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j])/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7E5AC2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v_final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(v[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+ v[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])/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2.0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6C7D0C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p_final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= (p[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][j] + p[i+</w:t>
                            </w:r>
                            <w:proofErr w:type="gramStart"/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j] + p[</w:t>
                            </w:r>
                            <w:proofErr w:type="spellStart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+ p[i+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][j+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])/</w:t>
                            </w:r>
                            <w:r w:rsidRPr="007D330D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4.0</w:t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061484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F4E0005" w14:textId="77777777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759EBEE" w14:textId="64AA1C39" w:rsidR="007D330D" w:rsidRPr="007D330D" w:rsidRDefault="007D330D" w:rsidP="007D330D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7D330D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3FE47" id="_x0000_s1037" type="#_x0000_t202" style="position:absolute;margin-left:0;margin-top:30.55pt;width:595.8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qZEQ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" fillcolor="#333" stroked="f">
                <v:textbox style="mso-fit-shape-to-text:t">
                  <w:txbxContent>
                    <w:p w14:paraId="7F7961E6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void</w:t>
                      </w:r>
                      <w:r w:rsidRPr="007D330D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330D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calculate_Collocated_</w:t>
                      </w:r>
                      <w:proofErr w:type="gramStart"/>
                      <w:r w:rsidRPr="007D330D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7D330D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u[m+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][n],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v[m][n+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p[m+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u_final</w:t>
                      </w:r>
                      <w:proofErr w:type="spellEnd"/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[m][n],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v_final</w:t>
                      </w:r>
                      <w:proofErr w:type="spellEnd"/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[m][n], </w:t>
                      </w:r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p_final</w:t>
                      </w:r>
                      <w:proofErr w:type="spellEnd"/>
                      <w:r w:rsidRPr="007D330D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[m][n]</w:t>
                      </w:r>
                      <w:r w:rsidRPr="007D330D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{</w:t>
                      </w:r>
                    </w:p>
                    <w:p w14:paraId="6EADBFB2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1A9FF558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D330D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j&lt;n; 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0593F72E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u_final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(u[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+ u[i+</w:t>
                      </w:r>
                      <w:proofErr w:type="gramStart"/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j])/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87E5AC2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v_final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(v[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+ v[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])/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2.0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426C7D0C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p_final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= (p[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][j] + p[i+</w:t>
                      </w:r>
                      <w:proofErr w:type="gramStart"/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j] + p[</w:t>
                      </w:r>
                      <w:proofErr w:type="spellStart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+ p[i+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][j+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])/</w:t>
                      </w:r>
                      <w:r w:rsidRPr="007D330D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4.0</w:t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57061484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F4E0005" w14:textId="77777777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759EBEE" w14:textId="64AA1C39" w:rsidR="007D330D" w:rsidRPr="007D330D" w:rsidRDefault="007D330D" w:rsidP="007D330D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7D330D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</w:rPr>
        <w:t>Once the values have converged, we calculate the collocated grid’s values for pressure and velocities with the code:</w:t>
      </w:r>
    </w:p>
    <w:p w14:paraId="368E8093" w14:textId="77777777" w:rsidR="007D330D" w:rsidRDefault="007D330D" w:rsidP="007D330D">
      <w:pPr>
        <w:rPr>
          <w:rFonts w:ascii="Times New Roman" w:eastAsiaTheme="minorEastAsia" w:hAnsi="Times New Roman" w:cs="Times New Roman"/>
        </w:rPr>
      </w:pPr>
    </w:p>
    <w:p w14:paraId="0EF0948A" w14:textId="6345FF5F" w:rsidR="007D330D" w:rsidRDefault="00061FA7" w:rsidP="007D33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values of Stream function and Vorticity is calculated from the collocated grid velocities and then the results are shown in the next section.</w:t>
      </w:r>
    </w:p>
    <w:p w14:paraId="3100464A" w14:textId="77777777" w:rsidR="007D330D" w:rsidRDefault="007D330D" w:rsidP="007D330D">
      <w:pPr>
        <w:rPr>
          <w:rFonts w:ascii="Times New Roman" w:eastAsiaTheme="minorEastAsia" w:hAnsi="Times New Roman" w:cs="Times New Roman"/>
        </w:rPr>
      </w:pPr>
    </w:p>
    <w:p w14:paraId="09700C4F" w14:textId="77777777" w:rsidR="007D330D" w:rsidRDefault="007D330D" w:rsidP="007D330D">
      <w:pPr>
        <w:rPr>
          <w:rFonts w:ascii="Times New Roman" w:eastAsiaTheme="minorEastAsia" w:hAnsi="Times New Roman" w:cs="Times New Roman"/>
        </w:rPr>
      </w:pPr>
    </w:p>
    <w:p w14:paraId="2BDE2349" w14:textId="77777777" w:rsidR="007D330D" w:rsidRPr="00757F49" w:rsidRDefault="007D330D" w:rsidP="007D330D">
      <w:pPr>
        <w:rPr>
          <w:rFonts w:ascii="Times New Roman" w:eastAsiaTheme="minorEastAsia" w:hAnsi="Times New Roman" w:cs="Times New Roman"/>
        </w:rPr>
      </w:pPr>
    </w:p>
    <w:p w14:paraId="7F83D8B1" w14:textId="77777777" w:rsidR="00757F49" w:rsidRPr="00757F49" w:rsidRDefault="00757F49" w:rsidP="00AA2970">
      <w:pPr>
        <w:rPr>
          <w:rFonts w:ascii="Times New Roman" w:eastAsiaTheme="minorEastAsia" w:hAnsi="Times New Roman" w:cs="Times New Roman"/>
        </w:rPr>
      </w:pPr>
    </w:p>
    <w:p w14:paraId="4FA97C0A" w14:textId="2D54411F" w:rsidR="00AA2970" w:rsidRDefault="00AA2970" w:rsidP="00AA2970">
      <w:pPr>
        <w:rPr>
          <w:rFonts w:ascii="Times New Roman" w:eastAsiaTheme="minorEastAsia" w:hAnsi="Times New Roman" w:cs="Times New Roman"/>
        </w:rPr>
      </w:pPr>
    </w:p>
    <w:p w14:paraId="70A9D947" w14:textId="7D3B56CC" w:rsidR="00AA2970" w:rsidRDefault="00AA2970" w:rsidP="00AA2970">
      <w:pPr>
        <w:rPr>
          <w:rFonts w:ascii="Times New Roman" w:eastAsiaTheme="minorEastAsia" w:hAnsi="Times New Roman" w:cs="Times New Roman"/>
        </w:rPr>
      </w:pPr>
    </w:p>
    <w:p w14:paraId="286B52F9" w14:textId="1D97B4D7" w:rsidR="00AA2970" w:rsidRDefault="00AA2970" w:rsidP="00AA2970">
      <w:pPr>
        <w:rPr>
          <w:rFonts w:ascii="Times New Roman" w:eastAsiaTheme="minorEastAsia" w:hAnsi="Times New Roman" w:cs="Times New Roman"/>
        </w:rPr>
      </w:pPr>
    </w:p>
    <w:p w14:paraId="5F28E3A0" w14:textId="100DC269" w:rsidR="003F353B" w:rsidRPr="000C73AF" w:rsidRDefault="003F353B" w:rsidP="001A506F">
      <w:pPr>
        <w:rPr>
          <w:ins w:id="2157" w:author="Nirmal S." w:date="2024-02-13T17:16:00Z"/>
          <w:rFonts w:ascii="Times New Roman" w:hAnsi="Times New Roman" w:cs="Times New Roman"/>
          <w:rPrChange w:id="2158" w:author="Nirmal S." w:date="2024-02-13T17:58:00Z">
            <w:rPr>
              <w:ins w:id="2159" w:author="Nirmal S." w:date="2024-02-13T17:16:00Z"/>
            </w:rPr>
          </w:rPrChange>
        </w:rPr>
      </w:pPr>
      <w:ins w:id="2160" w:author="Nirmal S." w:date="2024-02-13T17:16:00Z">
        <w:r w:rsidRPr="000C73AF">
          <w:rPr>
            <w:rFonts w:ascii="Times New Roman" w:hAnsi="Times New Roman" w:cs="Times New Roman"/>
            <w:rPrChange w:id="2161" w:author="Nirmal S." w:date="2024-02-13T17:58:00Z">
              <w:rPr/>
            </w:rPrChange>
          </w:rPr>
          <w:br w:type="page"/>
        </w:r>
      </w:ins>
    </w:p>
    <w:p w14:paraId="35176EDA" w14:textId="1F23DD0E" w:rsidR="003F353B" w:rsidRPr="000C73AF" w:rsidRDefault="00B46ED7" w:rsidP="00B46ED7">
      <w:pPr>
        <w:pStyle w:val="Heading1"/>
        <w:rPr>
          <w:ins w:id="2162" w:author="Nirmal S." w:date="2024-02-13T17:16:00Z"/>
          <w:rFonts w:ascii="Times New Roman" w:hAnsi="Times New Roman" w:cs="Times New Roman"/>
          <w:rPrChange w:id="2163" w:author="Nirmal S." w:date="2024-02-13T17:58:00Z">
            <w:rPr>
              <w:ins w:id="2164" w:author="Nirmal S." w:date="2024-02-13T17:16:00Z"/>
            </w:rPr>
          </w:rPrChange>
        </w:rPr>
      </w:pPr>
      <w:bookmarkStart w:id="2165" w:name="_Toc161522636"/>
      <w:ins w:id="2166" w:author="Nirmal S." w:date="2024-02-13T17:17:00Z">
        <w:r w:rsidRPr="000C73AF">
          <w:rPr>
            <w:rFonts w:ascii="Times New Roman" w:hAnsi="Times New Roman" w:cs="Times New Roman"/>
            <w:rPrChange w:id="2167" w:author="Nirmal S." w:date="2024-02-13T17:58:00Z">
              <w:rPr/>
            </w:rPrChange>
          </w:rPr>
          <w:lastRenderedPageBreak/>
          <w:t>Results</w:t>
        </w:r>
      </w:ins>
      <w:bookmarkEnd w:id="2165"/>
    </w:p>
    <w:p w14:paraId="652524A6" w14:textId="77777777" w:rsidR="00B46ED7" w:rsidRPr="000C73AF" w:rsidRDefault="00B46ED7" w:rsidP="00B46ED7">
      <w:pPr>
        <w:rPr>
          <w:ins w:id="2168" w:author="Nirmal S." w:date="2024-02-13T17:16:00Z"/>
          <w:rFonts w:ascii="Times New Roman" w:hAnsi="Times New Roman" w:cs="Times New Roman"/>
          <w:rPrChange w:id="2169" w:author="Nirmal S." w:date="2024-02-13T17:58:00Z">
            <w:rPr>
              <w:ins w:id="2170" w:author="Nirmal S." w:date="2024-02-13T17:16:00Z"/>
            </w:rPr>
          </w:rPrChange>
        </w:rPr>
      </w:pPr>
    </w:p>
    <w:p w14:paraId="4DD9A7A0" w14:textId="1B17C6B7" w:rsidR="00B46ED7" w:rsidRDefault="00061FA7" w:rsidP="00B46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taken to solve for different Reynold’s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1701"/>
        <w:gridCol w:w="1701"/>
      </w:tblGrid>
      <w:tr w:rsidR="00061FA7" w14:paraId="16832B79" w14:textId="791DE5D2" w:rsidTr="009F78F7">
        <w:tc>
          <w:tcPr>
            <w:tcW w:w="846" w:type="dxa"/>
          </w:tcPr>
          <w:p w14:paraId="684C2206" w14:textId="4F584764" w:rsidR="00061FA7" w:rsidRPr="00061FA7" w:rsidRDefault="00061FA7" w:rsidP="00061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FA7">
              <w:rPr>
                <w:rFonts w:ascii="Times New Roman" w:hAnsi="Times New Roman" w:cs="Times New Roman"/>
                <w:b/>
                <w:bCs/>
              </w:rPr>
              <w:t>Re</w:t>
            </w:r>
          </w:p>
        </w:tc>
        <w:tc>
          <w:tcPr>
            <w:tcW w:w="2126" w:type="dxa"/>
          </w:tcPr>
          <w:p w14:paraId="4BC239B7" w14:textId="528D99FC" w:rsidR="00061FA7" w:rsidRPr="00061FA7" w:rsidRDefault="00061FA7" w:rsidP="00061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FA7">
              <w:rPr>
                <w:rFonts w:ascii="Times New Roman" w:hAnsi="Times New Roman" w:cs="Times New Roman"/>
                <w:b/>
                <w:bCs/>
              </w:rPr>
              <w:t>Pressure Relaxation factor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 w:rsidRPr="00061FA7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2126" w:type="dxa"/>
          </w:tcPr>
          <w:p w14:paraId="752CECC8" w14:textId="661D2161" w:rsidR="00061FA7" w:rsidRPr="00061FA7" w:rsidRDefault="00061FA7" w:rsidP="00061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FA7">
              <w:rPr>
                <w:rFonts w:ascii="Times New Roman" w:hAnsi="Times New Roman" w:cs="Times New Roman"/>
                <w:b/>
                <w:bCs/>
              </w:rPr>
              <w:t>Velocity Relaxation factor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Pr="00061FA7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1701" w:type="dxa"/>
          </w:tcPr>
          <w:p w14:paraId="5784A38D" w14:textId="69A9EB83" w:rsidR="00061FA7" w:rsidRPr="00061FA7" w:rsidRDefault="00061FA7" w:rsidP="00061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Solution Method</w:t>
            </w:r>
          </w:p>
        </w:tc>
        <w:tc>
          <w:tcPr>
            <w:tcW w:w="1701" w:type="dxa"/>
          </w:tcPr>
          <w:p w14:paraId="0B069005" w14:textId="6F455B04" w:rsidR="00061FA7" w:rsidRDefault="00061FA7" w:rsidP="00061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Converged?</w:t>
            </w:r>
          </w:p>
        </w:tc>
      </w:tr>
      <w:tr w:rsidR="00061FA7" w14:paraId="414E0E0D" w14:textId="15CFC47E" w:rsidTr="009F78F7">
        <w:tc>
          <w:tcPr>
            <w:tcW w:w="846" w:type="dxa"/>
          </w:tcPr>
          <w:p w14:paraId="41276CDE" w14:textId="56F71705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26" w:type="dxa"/>
          </w:tcPr>
          <w:p w14:paraId="2088450F" w14:textId="5440A763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126" w:type="dxa"/>
          </w:tcPr>
          <w:p w14:paraId="26CE2412" w14:textId="0715426E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701" w:type="dxa"/>
          </w:tcPr>
          <w:p w14:paraId="4D4A954A" w14:textId="18CC064A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Seidel</w:t>
            </w:r>
          </w:p>
        </w:tc>
        <w:tc>
          <w:tcPr>
            <w:tcW w:w="1701" w:type="dxa"/>
          </w:tcPr>
          <w:p w14:paraId="5EB1E3D9" w14:textId="4C7D00BA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061FA7" w14:paraId="50D44ABB" w14:textId="697EE002" w:rsidTr="009F78F7">
        <w:tc>
          <w:tcPr>
            <w:tcW w:w="846" w:type="dxa"/>
          </w:tcPr>
          <w:p w14:paraId="6A7DDE37" w14:textId="49860655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126" w:type="dxa"/>
          </w:tcPr>
          <w:p w14:paraId="79C2C77B" w14:textId="10F913D3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2126" w:type="dxa"/>
          </w:tcPr>
          <w:p w14:paraId="406BC247" w14:textId="13F0BDD1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701" w:type="dxa"/>
          </w:tcPr>
          <w:p w14:paraId="0108FCBB" w14:textId="6AC36887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Seidel</w:t>
            </w:r>
          </w:p>
        </w:tc>
        <w:tc>
          <w:tcPr>
            <w:tcW w:w="1701" w:type="dxa"/>
          </w:tcPr>
          <w:p w14:paraId="4364A74F" w14:textId="6018084F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061FA7" w14:paraId="66791A5A" w14:textId="077361D6" w:rsidTr="009F78F7">
        <w:tc>
          <w:tcPr>
            <w:tcW w:w="846" w:type="dxa"/>
          </w:tcPr>
          <w:p w14:paraId="7B43B5A2" w14:textId="5BCDC989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6" w:type="dxa"/>
          </w:tcPr>
          <w:p w14:paraId="6F9BFB04" w14:textId="17CB78C1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126" w:type="dxa"/>
          </w:tcPr>
          <w:p w14:paraId="4DF9A956" w14:textId="0A90EC47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701" w:type="dxa"/>
          </w:tcPr>
          <w:p w14:paraId="7DE21CD5" w14:textId="4F3CB484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Jacobi</w:t>
            </w:r>
          </w:p>
        </w:tc>
        <w:tc>
          <w:tcPr>
            <w:tcW w:w="1701" w:type="dxa"/>
          </w:tcPr>
          <w:p w14:paraId="707D03F0" w14:textId="48867AB5" w:rsidR="00061FA7" w:rsidRDefault="00061FA7" w:rsidP="00061F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ECEECC7" w14:textId="77777777" w:rsidR="00061FA7" w:rsidRPr="000C73AF" w:rsidRDefault="00061FA7" w:rsidP="00B46ED7">
      <w:pPr>
        <w:rPr>
          <w:ins w:id="2171" w:author="Nirmal S." w:date="2024-02-13T17:16:00Z"/>
          <w:rFonts w:ascii="Times New Roman" w:hAnsi="Times New Roman" w:cs="Times New Roman"/>
          <w:rPrChange w:id="2172" w:author="Nirmal S." w:date="2024-02-13T17:58:00Z">
            <w:rPr>
              <w:ins w:id="2173" w:author="Nirmal S." w:date="2024-02-13T17:16:00Z"/>
            </w:rPr>
          </w:rPrChange>
        </w:rPr>
      </w:pPr>
    </w:p>
    <w:p w14:paraId="0F7118B3" w14:textId="77777777" w:rsidR="00161A8A" w:rsidRDefault="00161A8A" w:rsidP="00161A8A">
      <w:pPr>
        <w:pStyle w:val="ListParagraph"/>
        <w:rPr>
          <w:rFonts w:ascii="Times New Roman" w:hAnsi="Times New Roman" w:cs="Times New Roman"/>
        </w:rPr>
      </w:pPr>
    </w:p>
    <w:p w14:paraId="1234D3AA" w14:textId="77777777" w:rsidR="00D93908" w:rsidRPr="00161A8A" w:rsidRDefault="00D93908" w:rsidP="00161A8A">
      <w:pPr>
        <w:pStyle w:val="ListParagraph"/>
        <w:rPr>
          <w:rFonts w:ascii="Times New Roman" w:hAnsi="Times New Roman" w:cs="Times New Roman"/>
        </w:rPr>
      </w:pPr>
    </w:p>
    <w:p w14:paraId="3029E1DC" w14:textId="09BA04DC" w:rsidR="00B46ED7" w:rsidRDefault="00161A8A" w:rsidP="001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Contours and Velocity Magnitude plots:</w:t>
      </w:r>
    </w:p>
    <w:p w14:paraId="37C58A54" w14:textId="77777777" w:rsidR="00161A8A" w:rsidRDefault="00161A8A" w:rsidP="00161A8A">
      <w:pPr>
        <w:pStyle w:val="ListParagraph"/>
        <w:rPr>
          <w:rFonts w:ascii="Times New Roman" w:hAnsi="Times New Roman" w:cs="Times New Roman"/>
        </w:rPr>
      </w:pPr>
    </w:p>
    <w:p w14:paraId="503B8702" w14:textId="3F1BF638" w:rsidR="00161A8A" w:rsidRPr="00AB04BE" w:rsidRDefault="00A702D4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  <w:r w:rsidRPr="00AB04BE">
        <w:rPr>
          <w:rFonts w:ascii="Times New Roman" w:hAnsi="Times New Roman" w:cs="Times New Roman"/>
          <w:b/>
          <w:bCs/>
          <w:i/>
          <w:iCs/>
        </w:rPr>
        <w:t>Re 100</w:t>
      </w:r>
    </w:p>
    <w:p w14:paraId="53B432B4" w14:textId="1176317C" w:rsidR="00A702D4" w:rsidRDefault="00AB04BE" w:rsidP="004C3688">
      <w:pPr>
        <w:pStyle w:val="ListParagraph"/>
        <w:ind w:left="-851" w:right="-897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F51EC4" wp14:editId="268BB4A4">
            <wp:extent cx="2255984" cy="2340000"/>
            <wp:effectExtent l="0" t="0" r="0" b="3175"/>
            <wp:docPr id="6527641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3240" r="13915" b="3077"/>
                    <a:stretch/>
                  </pic:blipFill>
                  <pic:spPr bwMode="auto">
                    <a:xfrm>
                      <a:off x="0" y="0"/>
                      <a:ext cx="225598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212">
        <w:rPr>
          <w:noProof/>
        </w:rPr>
        <w:drawing>
          <wp:inline distT="0" distB="0" distL="0" distR="0" wp14:anchorId="6661197D" wp14:editId="20C9D53C">
            <wp:extent cx="2277551" cy="2340000"/>
            <wp:effectExtent l="0" t="0" r="8890" b="3175"/>
            <wp:docPr id="542371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6" t="1644" r="12386" b="3126"/>
                    <a:stretch/>
                  </pic:blipFill>
                  <pic:spPr bwMode="auto">
                    <a:xfrm>
                      <a:off x="0" y="0"/>
                      <a:ext cx="227755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688">
        <w:rPr>
          <w:noProof/>
        </w:rPr>
        <w:drawing>
          <wp:inline distT="0" distB="0" distL="0" distR="0" wp14:anchorId="37B0A4B3" wp14:editId="4E5C2565">
            <wp:extent cx="2279919" cy="2340000"/>
            <wp:effectExtent l="0" t="0" r="6350" b="3175"/>
            <wp:docPr id="1238222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4111" r="13914" b="3700"/>
                    <a:stretch/>
                  </pic:blipFill>
                  <pic:spPr bwMode="auto">
                    <a:xfrm>
                      <a:off x="0" y="0"/>
                      <a:ext cx="227991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E0E7" w14:textId="77777777" w:rsidR="00A702D4" w:rsidRDefault="00A702D4" w:rsidP="00161A8A">
      <w:pPr>
        <w:pStyle w:val="ListParagraph"/>
        <w:rPr>
          <w:rFonts w:ascii="Times New Roman" w:hAnsi="Times New Roman" w:cs="Times New Roman"/>
        </w:rPr>
      </w:pPr>
    </w:p>
    <w:p w14:paraId="257BF0DF" w14:textId="607DBE05" w:rsidR="00A702D4" w:rsidRPr="00AB04BE" w:rsidRDefault="00A702D4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  <w:r w:rsidRPr="00AB04BE">
        <w:rPr>
          <w:rFonts w:ascii="Times New Roman" w:hAnsi="Times New Roman" w:cs="Times New Roman"/>
          <w:b/>
          <w:bCs/>
          <w:i/>
          <w:iCs/>
        </w:rPr>
        <w:t>Re 400</w:t>
      </w:r>
    </w:p>
    <w:p w14:paraId="52C3488A" w14:textId="66F2E687" w:rsidR="00A702D4" w:rsidRDefault="00D93908" w:rsidP="004C3688">
      <w:pPr>
        <w:pStyle w:val="ListParagraph"/>
        <w:ind w:left="-851" w:right="-11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4B14E7" wp14:editId="0FA8DD27">
            <wp:extent cx="2241603" cy="2340000"/>
            <wp:effectExtent l="0" t="0" r="6350" b="3175"/>
            <wp:docPr id="1306437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2367" r="12918" b="2828"/>
                    <a:stretch/>
                  </pic:blipFill>
                  <pic:spPr bwMode="auto">
                    <a:xfrm>
                      <a:off x="0" y="0"/>
                      <a:ext cx="224160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03B">
        <w:rPr>
          <w:noProof/>
        </w:rPr>
        <w:drawing>
          <wp:inline distT="0" distB="0" distL="0" distR="0" wp14:anchorId="515253C2" wp14:editId="6C500700">
            <wp:extent cx="2287770" cy="2340000"/>
            <wp:effectExtent l="0" t="0" r="0" b="3175"/>
            <wp:docPr id="519979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2214" r="11588" b="2828"/>
                    <a:stretch/>
                  </pic:blipFill>
                  <pic:spPr bwMode="auto">
                    <a:xfrm>
                      <a:off x="0" y="0"/>
                      <a:ext cx="22877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688">
        <w:rPr>
          <w:noProof/>
        </w:rPr>
        <w:drawing>
          <wp:inline distT="0" distB="0" distL="0" distR="0" wp14:anchorId="5CAD1E67" wp14:editId="366EA928">
            <wp:extent cx="2258663" cy="2340000"/>
            <wp:effectExtent l="0" t="0" r="8890" b="3175"/>
            <wp:docPr id="1120284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3738" r="13805" b="3077"/>
                    <a:stretch/>
                  </pic:blipFill>
                  <pic:spPr bwMode="auto">
                    <a:xfrm>
                      <a:off x="0" y="0"/>
                      <a:ext cx="225866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11381" w14:textId="77777777" w:rsidR="00A702D4" w:rsidRDefault="00A702D4" w:rsidP="00161A8A">
      <w:pPr>
        <w:pStyle w:val="ListParagraph"/>
        <w:rPr>
          <w:rFonts w:ascii="Times New Roman" w:hAnsi="Times New Roman" w:cs="Times New Roman"/>
        </w:rPr>
      </w:pPr>
    </w:p>
    <w:p w14:paraId="05C84ECB" w14:textId="77777777" w:rsidR="00AB04BE" w:rsidRDefault="00AB04BE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</w:p>
    <w:p w14:paraId="7C35DBFC" w14:textId="77777777" w:rsidR="00D93908" w:rsidRDefault="00D93908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</w:p>
    <w:p w14:paraId="3387414B" w14:textId="77777777" w:rsidR="00D93908" w:rsidRDefault="00D93908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</w:p>
    <w:p w14:paraId="54BA298D" w14:textId="77777777" w:rsidR="00D93908" w:rsidRDefault="00D93908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</w:p>
    <w:p w14:paraId="7E9C58B8" w14:textId="77777777" w:rsidR="00AB04BE" w:rsidRDefault="00AB04BE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</w:p>
    <w:p w14:paraId="4B31A82F" w14:textId="498954C2" w:rsidR="00A702D4" w:rsidRPr="00AB04BE" w:rsidRDefault="00D93908" w:rsidP="00AB04BE">
      <w:pPr>
        <w:pStyle w:val="ListParagraph"/>
        <w:ind w:left="-851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</w:t>
      </w:r>
      <w:r w:rsidR="00A702D4" w:rsidRPr="00AB04BE">
        <w:rPr>
          <w:rFonts w:ascii="Times New Roman" w:hAnsi="Times New Roman" w:cs="Times New Roman"/>
          <w:b/>
          <w:bCs/>
          <w:i/>
          <w:iCs/>
        </w:rPr>
        <w:t>e 1000</w:t>
      </w:r>
    </w:p>
    <w:p w14:paraId="71E6D5C1" w14:textId="4F397657" w:rsidR="00A702D4" w:rsidRDefault="00AB04BE" w:rsidP="004C3688">
      <w:pPr>
        <w:pStyle w:val="ListParagraph"/>
        <w:ind w:left="-851" w:right="-897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01C84E" wp14:editId="4F9BC970">
            <wp:extent cx="2255760" cy="2340000"/>
            <wp:effectExtent l="0" t="0" r="0" b="3175"/>
            <wp:docPr id="1380637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6" t="3612" r="13472" b="2953"/>
                    <a:stretch/>
                  </pic:blipFill>
                  <pic:spPr bwMode="auto">
                    <a:xfrm>
                      <a:off x="0" y="0"/>
                      <a:ext cx="225576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053">
        <w:rPr>
          <w:noProof/>
        </w:rPr>
        <w:drawing>
          <wp:inline distT="0" distB="0" distL="0" distR="0" wp14:anchorId="7B150773" wp14:editId="64A2AB8A">
            <wp:extent cx="2229012" cy="2340000"/>
            <wp:effectExtent l="0" t="0" r="0" b="3175"/>
            <wp:docPr id="15197013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2492" r="13693" b="2952"/>
                    <a:stretch/>
                  </pic:blipFill>
                  <pic:spPr bwMode="auto">
                    <a:xfrm>
                      <a:off x="0" y="0"/>
                      <a:ext cx="222901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122">
        <w:rPr>
          <w:noProof/>
        </w:rPr>
        <w:drawing>
          <wp:inline distT="0" distB="0" distL="0" distR="0" wp14:anchorId="2028A04C" wp14:editId="20D443B5">
            <wp:extent cx="2254852" cy="2340000"/>
            <wp:effectExtent l="0" t="0" r="0" b="3175"/>
            <wp:docPr id="16480158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7" t="3737" r="14358" b="3824"/>
                    <a:stretch/>
                  </pic:blipFill>
                  <pic:spPr bwMode="auto">
                    <a:xfrm>
                      <a:off x="0" y="0"/>
                      <a:ext cx="225485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A8594" w14:textId="77777777" w:rsidR="00A702D4" w:rsidRDefault="00A702D4" w:rsidP="00161A8A">
      <w:pPr>
        <w:pStyle w:val="ListParagraph"/>
        <w:rPr>
          <w:rFonts w:ascii="Times New Roman" w:hAnsi="Times New Roman" w:cs="Times New Roman"/>
        </w:rPr>
      </w:pPr>
    </w:p>
    <w:p w14:paraId="680DD7B2" w14:textId="77777777" w:rsidR="00A702D4" w:rsidRDefault="00A702D4" w:rsidP="00161A8A">
      <w:pPr>
        <w:pStyle w:val="ListParagraph"/>
        <w:rPr>
          <w:rFonts w:ascii="Times New Roman" w:hAnsi="Times New Roman" w:cs="Times New Roman"/>
        </w:rPr>
      </w:pPr>
    </w:p>
    <w:p w14:paraId="5A23C9DA" w14:textId="77777777" w:rsidR="00AB04BE" w:rsidRDefault="00AB04BE" w:rsidP="00161A8A">
      <w:pPr>
        <w:pStyle w:val="ListParagraph"/>
        <w:rPr>
          <w:rFonts w:ascii="Times New Roman" w:hAnsi="Times New Roman" w:cs="Times New Roman"/>
        </w:rPr>
      </w:pPr>
    </w:p>
    <w:p w14:paraId="5E9BF928" w14:textId="1A3C468E" w:rsidR="00AA7C4D" w:rsidRDefault="00A702D4" w:rsidP="00A702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velocity profile at vertical midsection and V velocity profile at horizontal midsection.</w:t>
      </w:r>
    </w:p>
    <w:p w14:paraId="2422B619" w14:textId="77777777" w:rsidR="00A702D4" w:rsidRDefault="00A702D4" w:rsidP="00A702D4">
      <w:pPr>
        <w:pStyle w:val="ListParagraph"/>
        <w:rPr>
          <w:rFonts w:ascii="Times New Roman" w:hAnsi="Times New Roman" w:cs="Times New Roman"/>
        </w:rPr>
      </w:pPr>
    </w:p>
    <w:p w14:paraId="664CEBEE" w14:textId="18437BE3" w:rsidR="00A702D4" w:rsidRDefault="00A702D4" w:rsidP="00E55053">
      <w:pPr>
        <w:pStyle w:val="ListParagraph"/>
        <w:ind w:left="-567" w:right="-613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9DCB44" wp14:editId="0F882CEE">
            <wp:extent cx="2789749" cy="2880000"/>
            <wp:effectExtent l="0" t="0" r="0" b="0"/>
            <wp:docPr id="107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4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053">
        <w:rPr>
          <w:rFonts w:ascii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14AD7CD6" wp14:editId="6FF47061">
            <wp:extent cx="2880000" cy="2880000"/>
            <wp:effectExtent l="0" t="0" r="0" b="0"/>
            <wp:docPr id="1986275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7B00" w14:textId="77777777" w:rsidR="00A702D4" w:rsidRDefault="00A702D4" w:rsidP="00A702D4">
      <w:pPr>
        <w:pStyle w:val="ListParagraph"/>
        <w:rPr>
          <w:rFonts w:ascii="Times New Roman" w:hAnsi="Times New Roman" w:cs="Times New Roman"/>
        </w:rPr>
      </w:pPr>
    </w:p>
    <w:p w14:paraId="6593E446" w14:textId="77777777" w:rsidR="00AB04BE" w:rsidRDefault="00AB04BE" w:rsidP="00A702D4">
      <w:pPr>
        <w:pStyle w:val="ListParagraph"/>
        <w:rPr>
          <w:rFonts w:ascii="Times New Roman" w:hAnsi="Times New Roman" w:cs="Times New Roman"/>
        </w:rPr>
      </w:pPr>
    </w:p>
    <w:p w14:paraId="7A79F35C" w14:textId="77777777" w:rsidR="00AB04BE" w:rsidRDefault="00AB04BE" w:rsidP="00A702D4">
      <w:pPr>
        <w:pStyle w:val="ListParagraph"/>
        <w:rPr>
          <w:rFonts w:ascii="Times New Roman" w:hAnsi="Times New Roman" w:cs="Times New Roman"/>
        </w:rPr>
      </w:pPr>
    </w:p>
    <w:p w14:paraId="5684A725" w14:textId="79C62941" w:rsidR="00A702D4" w:rsidRDefault="004C3688" w:rsidP="00A702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3688">
        <w:rPr>
          <w:rFonts w:ascii="Times New Roman" w:hAnsi="Times New Roman" w:cs="Times New Roman"/>
          <w:b/>
          <w:bCs/>
        </w:rPr>
        <w:t>Re-100:</w:t>
      </w:r>
      <w:r>
        <w:rPr>
          <w:rFonts w:ascii="Times New Roman" w:hAnsi="Times New Roman" w:cs="Times New Roman"/>
        </w:rPr>
        <w:t xml:space="preserve"> </w:t>
      </w:r>
      <w:r w:rsidRPr="004C3688">
        <w:rPr>
          <w:rFonts w:ascii="Times New Roman" w:hAnsi="Times New Roman" w:cs="Times New Roman"/>
        </w:rPr>
        <w:t>Stream: -0.</w:t>
      </w:r>
      <w:proofErr w:type="gramStart"/>
      <w:r w:rsidRPr="004C3688">
        <w:rPr>
          <w:rFonts w:ascii="Times New Roman" w:hAnsi="Times New Roman" w:cs="Times New Roman"/>
        </w:rPr>
        <w:t xml:space="preserve">1033,   </w:t>
      </w:r>
      <w:proofErr w:type="gramEnd"/>
      <w:r w:rsidRPr="004C3688">
        <w:rPr>
          <w:rFonts w:ascii="Times New Roman" w:hAnsi="Times New Roman" w:cs="Times New Roman"/>
        </w:rPr>
        <w:t xml:space="preserve">    x_val:0.617,    y_val:0.742,    vorticity: -3.1670</w:t>
      </w:r>
    </w:p>
    <w:p w14:paraId="6F82F351" w14:textId="77777777" w:rsidR="004C3688" w:rsidRDefault="004C3688" w:rsidP="004C36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</w:t>
      </w:r>
      <w:r w:rsidRPr="004C3688">
        <w:rPr>
          <w:rFonts w:ascii="Times New Roman" w:hAnsi="Times New Roman" w:cs="Times New Roman"/>
          <w:b/>
          <w:bCs/>
        </w:rPr>
        <w:t>-400:</w:t>
      </w:r>
      <w:r w:rsidRPr="004C3688">
        <w:t xml:space="preserve"> </w:t>
      </w:r>
      <w:r w:rsidRPr="004C3688">
        <w:rPr>
          <w:rFonts w:ascii="Times New Roman" w:hAnsi="Times New Roman" w:cs="Times New Roman"/>
        </w:rPr>
        <w:t>Stream: -0.</w:t>
      </w:r>
      <w:proofErr w:type="gramStart"/>
      <w:r w:rsidRPr="004C3688">
        <w:rPr>
          <w:rFonts w:ascii="Times New Roman" w:hAnsi="Times New Roman" w:cs="Times New Roman"/>
        </w:rPr>
        <w:t xml:space="preserve">1132,   </w:t>
      </w:r>
      <w:proofErr w:type="gramEnd"/>
      <w:r w:rsidRPr="004C3688">
        <w:rPr>
          <w:rFonts w:ascii="Times New Roman" w:hAnsi="Times New Roman" w:cs="Times New Roman"/>
        </w:rPr>
        <w:t xml:space="preserve">    x_val:0.555,    y_val:0.617,    vorticity: -2.2867 </w:t>
      </w:r>
    </w:p>
    <w:p w14:paraId="78624CBA" w14:textId="49EABBF8" w:rsidR="00AA7C4D" w:rsidRDefault="004C3688" w:rsidP="00161A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</w:t>
      </w:r>
      <w:r w:rsidRPr="004C3688">
        <w:rPr>
          <w:rFonts w:ascii="Times New Roman" w:hAnsi="Times New Roman" w:cs="Times New Roman"/>
          <w:b/>
          <w:bCs/>
        </w:rPr>
        <w:t>-1000:</w:t>
      </w:r>
      <w:r>
        <w:rPr>
          <w:rFonts w:ascii="Times New Roman" w:hAnsi="Times New Roman" w:cs="Times New Roman"/>
        </w:rPr>
        <w:t xml:space="preserve"> </w:t>
      </w:r>
      <w:r w:rsidR="005A2122" w:rsidRPr="005A2122">
        <w:rPr>
          <w:rFonts w:ascii="Times New Roman" w:hAnsi="Times New Roman" w:cs="Times New Roman"/>
        </w:rPr>
        <w:t>Stream: -0.</w:t>
      </w:r>
      <w:proofErr w:type="gramStart"/>
      <w:r w:rsidR="005A2122" w:rsidRPr="005A2122">
        <w:rPr>
          <w:rFonts w:ascii="Times New Roman" w:hAnsi="Times New Roman" w:cs="Times New Roman"/>
        </w:rPr>
        <w:t xml:space="preserve">1152,   </w:t>
      </w:r>
      <w:proofErr w:type="gramEnd"/>
      <w:r w:rsidR="005A2122" w:rsidRPr="005A2122">
        <w:rPr>
          <w:rFonts w:ascii="Times New Roman" w:hAnsi="Times New Roman" w:cs="Times New Roman"/>
        </w:rPr>
        <w:t xml:space="preserve">    x_val:0.539,    y_val:0.570,    vorticity: -1.9967</w:t>
      </w:r>
    </w:p>
    <w:p w14:paraId="5225922E" w14:textId="77777777" w:rsidR="00AA7C4D" w:rsidRDefault="00AA7C4D" w:rsidP="00161A8A">
      <w:pPr>
        <w:pStyle w:val="ListParagraph"/>
        <w:rPr>
          <w:rFonts w:ascii="Times New Roman" w:hAnsi="Times New Roman" w:cs="Times New Roman"/>
        </w:rPr>
      </w:pPr>
    </w:p>
    <w:p w14:paraId="0BA8C56E" w14:textId="77777777" w:rsidR="00AA7C4D" w:rsidRDefault="00AA7C4D" w:rsidP="00161A8A">
      <w:pPr>
        <w:pStyle w:val="ListParagraph"/>
        <w:rPr>
          <w:rFonts w:ascii="Times New Roman" w:hAnsi="Times New Roman" w:cs="Times New Roman"/>
        </w:rPr>
      </w:pPr>
    </w:p>
    <w:p w14:paraId="068B5004" w14:textId="77777777" w:rsidR="00AA7C4D" w:rsidRPr="00161A8A" w:rsidRDefault="00AA7C4D" w:rsidP="00161A8A">
      <w:pPr>
        <w:pStyle w:val="ListParagraph"/>
        <w:rPr>
          <w:rFonts w:ascii="Times New Roman" w:hAnsi="Times New Roman" w:cs="Times New Roman"/>
          <w:rPrChange w:id="2174" w:author="Nirmal S." w:date="2024-02-13T17:58:00Z">
            <w:rPr/>
          </w:rPrChange>
        </w:rPr>
      </w:pPr>
    </w:p>
    <w:sectPr w:rsidR="00AA7C4D" w:rsidRPr="00161A8A" w:rsidSect="00CB7278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3B00" w14:textId="77777777" w:rsidR="00CB7278" w:rsidRDefault="00CB7278" w:rsidP="00B73DAC">
      <w:pPr>
        <w:spacing w:after="0" w:line="240" w:lineRule="auto"/>
      </w:pPr>
      <w:r>
        <w:separator/>
      </w:r>
    </w:p>
  </w:endnote>
  <w:endnote w:type="continuationSeparator" w:id="0">
    <w:p w14:paraId="61333E3F" w14:textId="77777777" w:rsidR="00CB7278" w:rsidRDefault="00CB7278" w:rsidP="00B7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2175" w:author="Nirmal S." w:date="2024-02-13T17:08:00Z"/>
  <w:sdt>
    <w:sdtPr>
      <w:id w:val="-1498034584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2175"/>
      <w:p w14:paraId="4076D8F3" w14:textId="4EE21C0D" w:rsidR="003F353B" w:rsidRDefault="003F353B">
        <w:pPr>
          <w:pStyle w:val="Footer"/>
          <w:jc w:val="right"/>
          <w:rPr>
            <w:ins w:id="2176" w:author="Nirmal S." w:date="2024-02-13T17:08:00Z"/>
          </w:rPr>
        </w:pPr>
        <w:ins w:id="2177" w:author="Nirmal S." w:date="2024-02-13T17:0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2178" w:author="Nirmal S." w:date="2024-02-13T17:08:00Z"/>
    </w:sdtContent>
  </w:sdt>
  <w:customXmlInsRangeEnd w:id="2178"/>
  <w:p w14:paraId="7536816A" w14:textId="77777777" w:rsidR="003F353B" w:rsidRDefault="003F3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5584" w14:textId="77777777" w:rsidR="00CB7278" w:rsidRDefault="00CB7278" w:rsidP="00B73DAC">
      <w:pPr>
        <w:spacing w:after="0" w:line="240" w:lineRule="auto"/>
      </w:pPr>
      <w:r>
        <w:separator/>
      </w:r>
    </w:p>
  </w:footnote>
  <w:footnote w:type="continuationSeparator" w:id="0">
    <w:p w14:paraId="1DF3F5DE" w14:textId="77777777" w:rsidR="00CB7278" w:rsidRDefault="00CB7278" w:rsidP="00B7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41EDB"/>
    <w:multiLevelType w:val="hybridMultilevel"/>
    <w:tmpl w:val="BB10F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64554"/>
    <w:multiLevelType w:val="hybridMultilevel"/>
    <w:tmpl w:val="140A0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853FE"/>
    <w:multiLevelType w:val="hybridMultilevel"/>
    <w:tmpl w:val="A7EED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936">
    <w:abstractNumId w:val="0"/>
  </w:num>
  <w:num w:numId="2" w16cid:durableId="2099981554">
    <w:abstractNumId w:val="1"/>
  </w:num>
  <w:num w:numId="3" w16cid:durableId="2834369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rmal S.">
    <w15:presenceInfo w15:providerId="Windows Live" w15:userId="d5de754797133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68"/>
    <w:rsid w:val="00000BED"/>
    <w:rsid w:val="00035036"/>
    <w:rsid w:val="00046A28"/>
    <w:rsid w:val="00061FA7"/>
    <w:rsid w:val="00067ED7"/>
    <w:rsid w:val="000C73AF"/>
    <w:rsid w:val="00113394"/>
    <w:rsid w:val="00161A8A"/>
    <w:rsid w:val="001A506F"/>
    <w:rsid w:val="001E0926"/>
    <w:rsid w:val="001F0695"/>
    <w:rsid w:val="001F17FB"/>
    <w:rsid w:val="002141DE"/>
    <w:rsid w:val="00214BB3"/>
    <w:rsid w:val="00221229"/>
    <w:rsid w:val="002330BA"/>
    <w:rsid w:val="0023445F"/>
    <w:rsid w:val="0025561D"/>
    <w:rsid w:val="00257BCE"/>
    <w:rsid w:val="00290027"/>
    <w:rsid w:val="002D33E1"/>
    <w:rsid w:val="003217FA"/>
    <w:rsid w:val="00333122"/>
    <w:rsid w:val="0033608D"/>
    <w:rsid w:val="00340F0E"/>
    <w:rsid w:val="003A6772"/>
    <w:rsid w:val="003E4CF7"/>
    <w:rsid w:val="003F353B"/>
    <w:rsid w:val="00400E37"/>
    <w:rsid w:val="00420649"/>
    <w:rsid w:val="004A7AC8"/>
    <w:rsid w:val="004C3688"/>
    <w:rsid w:val="004E457C"/>
    <w:rsid w:val="004F1D8C"/>
    <w:rsid w:val="004F7444"/>
    <w:rsid w:val="0052187A"/>
    <w:rsid w:val="00536516"/>
    <w:rsid w:val="00545687"/>
    <w:rsid w:val="005457C8"/>
    <w:rsid w:val="005532A2"/>
    <w:rsid w:val="00597CAC"/>
    <w:rsid w:val="005A2122"/>
    <w:rsid w:val="005B14F6"/>
    <w:rsid w:val="005E2C10"/>
    <w:rsid w:val="006111C0"/>
    <w:rsid w:val="006261F9"/>
    <w:rsid w:val="0063703C"/>
    <w:rsid w:val="00655868"/>
    <w:rsid w:val="0067133E"/>
    <w:rsid w:val="00677D2F"/>
    <w:rsid w:val="006A09FA"/>
    <w:rsid w:val="006C303B"/>
    <w:rsid w:val="00703408"/>
    <w:rsid w:val="00723CA1"/>
    <w:rsid w:val="00727EEE"/>
    <w:rsid w:val="00732A7F"/>
    <w:rsid w:val="0074039D"/>
    <w:rsid w:val="00741716"/>
    <w:rsid w:val="00757F49"/>
    <w:rsid w:val="00762572"/>
    <w:rsid w:val="007965D6"/>
    <w:rsid w:val="007C5A47"/>
    <w:rsid w:val="007D330D"/>
    <w:rsid w:val="007D4E04"/>
    <w:rsid w:val="007E1332"/>
    <w:rsid w:val="007E4646"/>
    <w:rsid w:val="007E7EBB"/>
    <w:rsid w:val="00803292"/>
    <w:rsid w:val="00831345"/>
    <w:rsid w:val="00850D88"/>
    <w:rsid w:val="00862289"/>
    <w:rsid w:val="00863E7C"/>
    <w:rsid w:val="008B6836"/>
    <w:rsid w:val="008D50DD"/>
    <w:rsid w:val="008E3499"/>
    <w:rsid w:val="00905425"/>
    <w:rsid w:val="0093605F"/>
    <w:rsid w:val="00975009"/>
    <w:rsid w:val="009B6BC4"/>
    <w:rsid w:val="009D70F0"/>
    <w:rsid w:val="00A35424"/>
    <w:rsid w:val="00A37D66"/>
    <w:rsid w:val="00A43212"/>
    <w:rsid w:val="00A702D4"/>
    <w:rsid w:val="00A77FF8"/>
    <w:rsid w:val="00AA2970"/>
    <w:rsid w:val="00AA7C4D"/>
    <w:rsid w:val="00AB04BE"/>
    <w:rsid w:val="00AF1B27"/>
    <w:rsid w:val="00B04C9A"/>
    <w:rsid w:val="00B43912"/>
    <w:rsid w:val="00B4457E"/>
    <w:rsid w:val="00B46ED7"/>
    <w:rsid w:val="00B73DAC"/>
    <w:rsid w:val="00C040B2"/>
    <w:rsid w:val="00C5220A"/>
    <w:rsid w:val="00C63D73"/>
    <w:rsid w:val="00C863CD"/>
    <w:rsid w:val="00CA2956"/>
    <w:rsid w:val="00CB093C"/>
    <w:rsid w:val="00CB7278"/>
    <w:rsid w:val="00CD227A"/>
    <w:rsid w:val="00D40E9E"/>
    <w:rsid w:val="00D75DD5"/>
    <w:rsid w:val="00D814A1"/>
    <w:rsid w:val="00D93179"/>
    <w:rsid w:val="00D93908"/>
    <w:rsid w:val="00D94C39"/>
    <w:rsid w:val="00DA6045"/>
    <w:rsid w:val="00DD242E"/>
    <w:rsid w:val="00DF4365"/>
    <w:rsid w:val="00E45021"/>
    <w:rsid w:val="00E55053"/>
    <w:rsid w:val="00E63BCE"/>
    <w:rsid w:val="00E86B09"/>
    <w:rsid w:val="00EB0AFC"/>
    <w:rsid w:val="00EF1B37"/>
    <w:rsid w:val="00F012BE"/>
    <w:rsid w:val="00F17BC2"/>
    <w:rsid w:val="00F2540E"/>
    <w:rsid w:val="00F41D4F"/>
    <w:rsid w:val="00F70D4D"/>
    <w:rsid w:val="00F710E3"/>
    <w:rsid w:val="00FC5EC3"/>
    <w:rsid w:val="00FD412A"/>
    <w:rsid w:val="00FE62D7"/>
    <w:rsid w:val="00F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E9FED"/>
  <w15:chartTrackingRefBased/>
  <w15:docId w15:val="{86D17D25-B781-4E11-BC6E-2A5F1692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AC"/>
  </w:style>
  <w:style w:type="paragraph" w:styleId="Footer">
    <w:name w:val="footer"/>
    <w:basedOn w:val="Normal"/>
    <w:link w:val="FooterChar"/>
    <w:uiPriority w:val="99"/>
    <w:unhideWhenUsed/>
    <w:rsid w:val="00B7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AC"/>
  </w:style>
  <w:style w:type="paragraph" w:styleId="Title">
    <w:name w:val="Title"/>
    <w:basedOn w:val="Normal"/>
    <w:next w:val="Normal"/>
    <w:link w:val="TitleChar"/>
    <w:uiPriority w:val="10"/>
    <w:qFormat/>
    <w:rsid w:val="00B73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DAC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73D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2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353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2572"/>
    <w:pPr>
      <w:tabs>
        <w:tab w:val="right" w:leader="dot" w:pos="9016"/>
      </w:tabs>
      <w:spacing w:after="100"/>
      <w:pPrChange w:id="0" w:author="Nirmal S." w:date="2024-02-13T17:17:00Z">
        <w:pPr>
          <w:spacing w:after="100" w:line="259" w:lineRule="auto"/>
        </w:pPr>
      </w:pPrChange>
    </w:pPr>
    <w:rPr>
      <w:rPrChange w:id="0" w:author="Nirmal S." w:date="2024-02-13T17:17:00Z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rPrChange>
    </w:rPr>
  </w:style>
  <w:style w:type="character" w:styleId="Hyperlink">
    <w:name w:val="Hyperlink"/>
    <w:basedOn w:val="DefaultParagraphFont"/>
    <w:uiPriority w:val="99"/>
    <w:unhideWhenUsed/>
    <w:rsid w:val="003F35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6ED7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5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function">
    <w:name w:val="hljs-function"/>
    <w:basedOn w:val="DefaultParagraphFont"/>
    <w:rsid w:val="007965D6"/>
  </w:style>
  <w:style w:type="character" w:customStyle="1" w:styleId="hljs-keyword">
    <w:name w:val="hljs-keyword"/>
    <w:basedOn w:val="DefaultParagraphFont"/>
    <w:rsid w:val="007965D6"/>
  </w:style>
  <w:style w:type="character" w:customStyle="1" w:styleId="hljs-title">
    <w:name w:val="hljs-title"/>
    <w:basedOn w:val="DefaultParagraphFont"/>
    <w:rsid w:val="007965D6"/>
  </w:style>
  <w:style w:type="character" w:customStyle="1" w:styleId="hljs-params">
    <w:name w:val="hljs-params"/>
    <w:basedOn w:val="DefaultParagraphFont"/>
    <w:rsid w:val="007965D6"/>
  </w:style>
  <w:style w:type="character" w:customStyle="1" w:styleId="hljs-number">
    <w:name w:val="hljs-number"/>
    <w:basedOn w:val="DefaultParagraphFont"/>
    <w:rsid w:val="007965D6"/>
  </w:style>
  <w:style w:type="character" w:customStyle="1" w:styleId="hljs-comment">
    <w:name w:val="hljs-comment"/>
    <w:basedOn w:val="DefaultParagraphFont"/>
    <w:rsid w:val="007965D6"/>
  </w:style>
  <w:style w:type="character" w:customStyle="1" w:styleId="Heading2Char">
    <w:name w:val="Heading 2 Char"/>
    <w:basedOn w:val="DefaultParagraphFont"/>
    <w:link w:val="Heading2"/>
    <w:uiPriority w:val="9"/>
    <w:rsid w:val="00D8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4A1"/>
    <w:pPr>
      <w:spacing w:after="100"/>
      <w:ind w:left="220"/>
    </w:pPr>
  </w:style>
  <w:style w:type="character" w:customStyle="1" w:styleId="hljs-string">
    <w:name w:val="hljs-string"/>
    <w:basedOn w:val="DefaultParagraphFont"/>
    <w:rsid w:val="00677D2F"/>
  </w:style>
  <w:style w:type="table" w:styleId="TableGrid">
    <w:name w:val="Table Grid"/>
    <w:basedOn w:val="TableNormal"/>
    <w:uiPriority w:val="39"/>
    <w:rsid w:val="0006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63139-E507-4590-84EB-E42E107D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12247</TotalTime>
  <Pages>16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S.</dc:creator>
  <cp:keywords/>
  <dc:description/>
  <cp:lastModifiedBy>Nirmal S.</cp:lastModifiedBy>
  <cp:revision>48</cp:revision>
  <cp:lastPrinted>2024-03-16T18:30:00Z</cp:lastPrinted>
  <dcterms:created xsi:type="dcterms:W3CDTF">2024-02-13T11:26:00Z</dcterms:created>
  <dcterms:modified xsi:type="dcterms:W3CDTF">2024-03-16T18:38:00Z</dcterms:modified>
</cp:coreProperties>
</file>