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6377" w14:textId="197A7136" w:rsidR="001F0695" w:rsidRPr="000C73AF" w:rsidRDefault="001F0695">
      <w:pPr>
        <w:rPr>
          <w:rFonts w:ascii="Times New Roman" w:hAnsi="Times New Roman" w:cs="Times New Roman"/>
          <w:rPrChange w:id="1" w:author="Nirmal S." w:date="2024-02-13T17:58:00Z">
            <w:rPr/>
          </w:rPrChange>
        </w:rPr>
      </w:pPr>
    </w:p>
    <w:p w14:paraId="0961A1E9" w14:textId="77777777" w:rsidR="00B73DAC" w:rsidRPr="000C73AF" w:rsidRDefault="00B73DAC">
      <w:pPr>
        <w:rPr>
          <w:rFonts w:ascii="Times New Roman" w:hAnsi="Times New Roman" w:cs="Times New Roman"/>
          <w:rPrChange w:id="2" w:author="Nirmal S." w:date="2024-02-13T17:58:00Z">
            <w:rPr/>
          </w:rPrChange>
        </w:rPr>
      </w:pPr>
    </w:p>
    <w:p w14:paraId="201F25DD" w14:textId="77777777" w:rsidR="00B73DAC" w:rsidRPr="000C73AF" w:rsidRDefault="00B73DAC">
      <w:pPr>
        <w:rPr>
          <w:rFonts w:ascii="Times New Roman" w:hAnsi="Times New Roman" w:cs="Times New Roman"/>
          <w:rPrChange w:id="3" w:author="Nirmal S." w:date="2024-02-13T17:58:00Z">
            <w:rPr/>
          </w:rPrChange>
        </w:rPr>
      </w:pPr>
    </w:p>
    <w:p w14:paraId="1B99B8FF" w14:textId="77777777" w:rsidR="00B73DAC" w:rsidRPr="000C73AF" w:rsidRDefault="00B73DAC">
      <w:pPr>
        <w:rPr>
          <w:ins w:id="4" w:author="Nirmal S." w:date="2024-02-13T17:01:00Z"/>
          <w:rFonts w:ascii="Times New Roman" w:hAnsi="Times New Roman" w:cs="Times New Roman"/>
          <w:rPrChange w:id="5" w:author="Nirmal S." w:date="2024-02-13T17:58:00Z">
            <w:rPr>
              <w:ins w:id="6" w:author="Nirmal S." w:date="2024-02-13T17:01:00Z"/>
            </w:rPr>
          </w:rPrChange>
        </w:rPr>
      </w:pPr>
    </w:p>
    <w:p w14:paraId="077493AD" w14:textId="77777777" w:rsidR="00B73DAC" w:rsidRPr="000C73AF" w:rsidRDefault="00B73DAC">
      <w:pPr>
        <w:rPr>
          <w:ins w:id="7" w:author="Nirmal S." w:date="2024-02-13T17:01:00Z"/>
          <w:rFonts w:ascii="Times New Roman" w:hAnsi="Times New Roman" w:cs="Times New Roman"/>
          <w:rPrChange w:id="8" w:author="Nirmal S." w:date="2024-02-13T17:58:00Z">
            <w:rPr>
              <w:ins w:id="9" w:author="Nirmal S." w:date="2024-02-13T17:01:00Z"/>
            </w:rPr>
          </w:rPrChange>
        </w:rPr>
      </w:pPr>
    </w:p>
    <w:p w14:paraId="16D37D21" w14:textId="77777777" w:rsidR="00B73DAC" w:rsidRPr="000C73AF" w:rsidRDefault="00B73DAC">
      <w:pPr>
        <w:rPr>
          <w:ins w:id="10" w:author="Nirmal S." w:date="2024-02-13T17:01:00Z"/>
          <w:rFonts w:ascii="Times New Roman" w:hAnsi="Times New Roman" w:cs="Times New Roman"/>
          <w:rPrChange w:id="11" w:author="Nirmal S." w:date="2024-02-13T17:58:00Z">
            <w:rPr>
              <w:ins w:id="12" w:author="Nirmal S." w:date="2024-02-13T17:01:00Z"/>
            </w:rPr>
          </w:rPrChange>
        </w:rPr>
      </w:pPr>
    </w:p>
    <w:p w14:paraId="09B57A67" w14:textId="77777777" w:rsidR="00B73DAC" w:rsidRPr="000C73AF" w:rsidRDefault="00B73DAC">
      <w:pPr>
        <w:rPr>
          <w:rFonts w:ascii="Times New Roman" w:hAnsi="Times New Roman" w:cs="Times New Roman"/>
          <w:rPrChange w:id="13" w:author="Nirmal S." w:date="2024-02-13T17:58:00Z">
            <w:rPr/>
          </w:rPrChange>
        </w:rPr>
      </w:pPr>
    </w:p>
    <w:p w14:paraId="7D42B3C7" w14:textId="4EF2365C" w:rsidR="00B73DAC" w:rsidRPr="000C73AF" w:rsidRDefault="00B73DAC" w:rsidP="00B73DAC">
      <w:pPr>
        <w:pStyle w:val="Title"/>
        <w:jc w:val="center"/>
        <w:rPr>
          <w:rFonts w:ascii="Times New Roman" w:hAnsi="Times New Roman" w:cs="Times New Roman"/>
          <w:sz w:val="72"/>
          <w:szCs w:val="72"/>
        </w:rPr>
      </w:pPr>
      <w:r w:rsidRPr="00863E7C">
        <w:rPr>
          <w:rFonts w:ascii="Times New Roman" w:hAnsi="Times New Roman" w:cs="Times New Roman"/>
        </w:rPr>
        <w:t xml:space="preserve">Assignment </w:t>
      </w:r>
      <w:ins w:id="14" w:author="Nirmal S." w:date="2024-02-13T17:04:00Z">
        <w:r w:rsidR="00F2540E" w:rsidRPr="00863E7C">
          <w:rPr>
            <w:rFonts w:ascii="Times New Roman" w:hAnsi="Times New Roman" w:cs="Times New Roman"/>
          </w:rPr>
          <w:t>0</w:t>
        </w:r>
      </w:ins>
      <w:r w:rsidR="00A77963">
        <w:rPr>
          <w:rFonts w:ascii="Times New Roman" w:hAnsi="Times New Roman" w:cs="Times New Roman"/>
        </w:rPr>
        <w:t>2</w:t>
      </w:r>
    </w:p>
    <w:p w14:paraId="7C234A8B" w14:textId="70EFA709" w:rsidR="00B73DAC" w:rsidRPr="000C73AF" w:rsidRDefault="00B73DAC" w:rsidP="00B73DAC">
      <w:pPr>
        <w:pStyle w:val="Subtitle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  <w:rPrChange w:id="15" w:author="Nirmal S." w:date="2024-02-13T17:58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C73AF">
        <w:rPr>
          <w:rFonts w:ascii="Times New Roman" w:hAnsi="Times New Roman" w:cs="Times New Roman"/>
          <w:color w:val="404040" w:themeColor="text1" w:themeTint="BF"/>
          <w:sz w:val="28"/>
          <w:szCs w:val="28"/>
          <w:rPrChange w:id="16" w:author="Nirmal S." w:date="2024-02-13T17:58:00Z">
            <w:rPr>
              <w:rFonts w:ascii="Times New Roman" w:hAnsi="Times New Roman" w:cs="Times New Roman"/>
              <w:sz w:val="28"/>
              <w:szCs w:val="28"/>
            </w:rPr>
          </w:rPrChange>
        </w:rPr>
        <w:t>ME 670: Advanced Computational Fluid Dynamics</w:t>
      </w:r>
    </w:p>
    <w:p w14:paraId="200D2378" w14:textId="71D88459" w:rsidR="00B73DAC" w:rsidRDefault="00B73DAC">
      <w:pPr>
        <w:rPr>
          <w:rFonts w:ascii="Times New Roman" w:hAnsi="Times New Roman" w:cs="Times New Roman"/>
        </w:rPr>
      </w:pPr>
    </w:p>
    <w:p w14:paraId="7B6A4FA1" w14:textId="77777777" w:rsidR="00863E7C" w:rsidRDefault="00863E7C">
      <w:pPr>
        <w:rPr>
          <w:rFonts w:ascii="Times New Roman" w:hAnsi="Times New Roman" w:cs="Times New Roman"/>
        </w:rPr>
      </w:pPr>
    </w:p>
    <w:p w14:paraId="1282E2D3" w14:textId="77777777" w:rsidR="00863E7C" w:rsidRPr="000C73AF" w:rsidRDefault="00863E7C">
      <w:pPr>
        <w:rPr>
          <w:rFonts w:ascii="Times New Roman" w:hAnsi="Times New Roman" w:cs="Times New Roman"/>
          <w:rPrChange w:id="17" w:author="Nirmal S." w:date="2024-02-13T17:58:00Z">
            <w:rPr/>
          </w:rPrChange>
        </w:rPr>
      </w:pPr>
    </w:p>
    <w:p w14:paraId="1163A421" w14:textId="244D8DFF" w:rsidR="00B73DAC" w:rsidRDefault="00A77963" w:rsidP="00B73DAC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Multi-Grid Methods</w:t>
      </w:r>
    </w:p>
    <w:p w14:paraId="6B157EE5" w14:textId="371093B7" w:rsidR="00863E7C" w:rsidRPr="00863E7C" w:rsidRDefault="00A77963" w:rsidP="00B73DAC">
      <w:pPr>
        <w:jc w:val="center"/>
        <w:rPr>
          <w:ins w:id="18" w:author="Nirmal S." w:date="2024-02-13T17:01:00Z"/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V-Cycle and Full-Multigrid Method</w:t>
      </w:r>
    </w:p>
    <w:p w14:paraId="2C99FA6B" w14:textId="77777777" w:rsidR="00B73DAC" w:rsidRPr="000C73AF" w:rsidRDefault="00B73DAC" w:rsidP="00B73DAC">
      <w:pPr>
        <w:jc w:val="right"/>
        <w:rPr>
          <w:ins w:id="19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4E3188E3" w14:textId="77777777" w:rsidR="00B73DAC" w:rsidRPr="000C73AF" w:rsidRDefault="00B73DAC" w:rsidP="00B73DAC">
      <w:pPr>
        <w:jc w:val="right"/>
        <w:rPr>
          <w:ins w:id="20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CDAF4E0" w14:textId="77777777" w:rsidR="00B73DAC" w:rsidRPr="000C73AF" w:rsidRDefault="00B73DAC" w:rsidP="00B73DAC">
      <w:pPr>
        <w:jc w:val="right"/>
        <w:rPr>
          <w:ins w:id="21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601ECB8F" w14:textId="77777777" w:rsidR="00B73DAC" w:rsidRPr="000C73AF" w:rsidRDefault="00B73DAC" w:rsidP="00B73DAC">
      <w:pPr>
        <w:jc w:val="right"/>
        <w:rPr>
          <w:ins w:id="22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B641A7E" w14:textId="77777777" w:rsidR="00B73DAC" w:rsidRPr="000C73AF" w:rsidRDefault="00B73DAC" w:rsidP="00B73DAC">
      <w:pPr>
        <w:jc w:val="right"/>
        <w:rPr>
          <w:ins w:id="23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024D7DA9" w14:textId="77777777" w:rsidR="00B73DAC" w:rsidRPr="000C73AF" w:rsidRDefault="00B73DAC" w:rsidP="00B73DAC">
      <w:pPr>
        <w:jc w:val="right"/>
        <w:rPr>
          <w:ins w:id="24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11293ED8" w14:textId="77777777" w:rsidR="00B73DAC" w:rsidRDefault="00B73DAC" w:rsidP="00B73DAC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</w:p>
    <w:p w14:paraId="007B83D4" w14:textId="77777777" w:rsidR="00863E7C" w:rsidRPr="000C73AF" w:rsidRDefault="00863E7C" w:rsidP="00B73DAC">
      <w:pPr>
        <w:jc w:val="right"/>
        <w:rPr>
          <w:ins w:id="25" w:author="Nirmal S." w:date="2024-02-13T17:01:00Z"/>
          <w:rFonts w:ascii="Times New Roman" w:hAnsi="Times New Roman" w:cs="Times New Roman"/>
          <w:i/>
          <w:iCs/>
          <w:sz w:val="32"/>
          <w:szCs w:val="32"/>
        </w:rPr>
      </w:pPr>
    </w:p>
    <w:p w14:paraId="76F53F43" w14:textId="77777777" w:rsidR="00B73DAC" w:rsidRPr="000C73AF" w:rsidRDefault="00B73DAC">
      <w:pPr>
        <w:spacing w:after="0"/>
        <w:jc w:val="center"/>
        <w:rPr>
          <w:ins w:id="26" w:author="Nirmal S." w:date="2024-02-13T17:03:00Z"/>
          <w:rFonts w:ascii="Times New Roman" w:hAnsi="Times New Roman" w:cs="Times New Roman"/>
          <w:i/>
          <w:iCs/>
          <w:sz w:val="36"/>
          <w:szCs w:val="36"/>
          <w:rPrChange w:id="27" w:author="Nirmal S." w:date="2024-02-13T17:58:00Z">
            <w:rPr>
              <w:ins w:id="28" w:author="Nirmal S." w:date="2024-02-13T17:03:00Z"/>
              <w:rFonts w:ascii="Times New Roman" w:hAnsi="Times New Roman" w:cs="Times New Roman"/>
              <w:sz w:val="32"/>
              <w:szCs w:val="32"/>
            </w:rPr>
          </w:rPrChange>
        </w:rPr>
        <w:pPrChange w:id="29" w:author="Nirmal S." w:date="2024-02-13T17:03:00Z">
          <w:pPr>
            <w:jc w:val="center"/>
          </w:pPr>
        </w:pPrChange>
      </w:pPr>
      <w:ins w:id="30" w:author="Nirmal S." w:date="2024-02-13T17:01:00Z">
        <w:r w:rsidRPr="000C73AF">
          <w:rPr>
            <w:rFonts w:ascii="Times New Roman" w:hAnsi="Times New Roman" w:cs="Times New Roman"/>
            <w:i/>
            <w:iCs/>
            <w:sz w:val="36"/>
            <w:szCs w:val="36"/>
            <w:rPrChange w:id="31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Nirmal S.</w:t>
        </w:r>
      </w:ins>
    </w:p>
    <w:p w14:paraId="11F88193" w14:textId="610AD0B3" w:rsidR="00B73DAC" w:rsidRPr="000C73AF" w:rsidRDefault="00B73DAC">
      <w:pPr>
        <w:spacing w:after="0"/>
        <w:jc w:val="center"/>
        <w:rPr>
          <w:ins w:id="32" w:author="Nirmal S." w:date="2024-02-13T17:01:00Z"/>
          <w:rFonts w:ascii="Times New Roman" w:hAnsi="Times New Roman" w:cs="Times New Roman"/>
          <w:i/>
          <w:iCs/>
          <w:sz w:val="36"/>
          <w:szCs w:val="36"/>
          <w:rPrChange w:id="33" w:author="Nirmal S." w:date="2024-02-13T17:58:00Z">
            <w:rPr>
              <w:ins w:id="34" w:author="Nirmal S." w:date="2024-02-13T17:01:00Z"/>
              <w:rFonts w:ascii="Times New Roman" w:hAnsi="Times New Roman" w:cs="Times New Roman"/>
              <w:i/>
              <w:iCs/>
              <w:sz w:val="32"/>
              <w:szCs w:val="32"/>
            </w:rPr>
          </w:rPrChange>
        </w:rPr>
        <w:pPrChange w:id="35" w:author="Nirmal S." w:date="2024-02-13T17:03:00Z">
          <w:pPr>
            <w:jc w:val="right"/>
          </w:pPr>
        </w:pPrChange>
      </w:pPr>
      <w:ins w:id="36" w:author="Nirmal S." w:date="2024-02-13T17:01:00Z">
        <w:r w:rsidRPr="000C73AF">
          <w:rPr>
            <w:rFonts w:ascii="Times New Roman" w:hAnsi="Times New Roman" w:cs="Times New Roman"/>
            <w:i/>
            <w:iCs/>
            <w:sz w:val="36"/>
            <w:szCs w:val="36"/>
            <w:rPrChange w:id="37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[234103107]</w:t>
        </w:r>
      </w:ins>
    </w:p>
    <w:p w14:paraId="66A57BF7" w14:textId="15A73A04" w:rsidR="00B73DAC" w:rsidRPr="000C73AF" w:rsidRDefault="00B73DAC">
      <w:pPr>
        <w:spacing w:after="0"/>
        <w:jc w:val="center"/>
        <w:rPr>
          <w:ins w:id="38" w:author="Nirmal S." w:date="2024-02-13T17:03:00Z"/>
          <w:rFonts w:ascii="Times New Roman" w:hAnsi="Times New Roman" w:cs="Times New Roman"/>
          <w:i/>
          <w:iCs/>
          <w:color w:val="404040" w:themeColor="text1" w:themeTint="BF"/>
          <w:sz w:val="32"/>
          <w:szCs w:val="32"/>
          <w:rPrChange w:id="39" w:author="Nirmal S." w:date="2024-02-13T17:58:00Z">
            <w:rPr>
              <w:ins w:id="40" w:author="Nirmal S." w:date="2024-02-13T17:03:00Z"/>
              <w:rFonts w:ascii="Times New Roman" w:hAnsi="Times New Roman" w:cs="Times New Roman"/>
              <w:sz w:val="32"/>
              <w:szCs w:val="32"/>
            </w:rPr>
          </w:rPrChange>
        </w:rPr>
        <w:pPrChange w:id="41" w:author="Nirmal S." w:date="2024-02-13T17:03:00Z">
          <w:pPr>
            <w:jc w:val="center"/>
          </w:pPr>
        </w:pPrChange>
      </w:pPr>
      <w:ins w:id="42" w:author="Nirmal S." w:date="2024-02-13T17:02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43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C</w:t>
        </w:r>
      </w:ins>
      <w:ins w:id="44" w:author="Nirmal S." w:date="2024-02-13T17:01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45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omputational Mechanics</w:t>
        </w:r>
      </w:ins>
    </w:p>
    <w:p w14:paraId="63CA15E7" w14:textId="4589EE86" w:rsidR="00B73DAC" w:rsidRPr="000C73AF" w:rsidRDefault="00B73DAC">
      <w:pPr>
        <w:spacing w:after="0"/>
        <w:jc w:val="center"/>
        <w:rPr>
          <w:ins w:id="46" w:author="Nirmal S." w:date="2024-02-13T17:01:00Z"/>
          <w:rFonts w:ascii="Times New Roman" w:hAnsi="Times New Roman" w:cs="Times New Roman"/>
          <w:i/>
          <w:iCs/>
          <w:color w:val="404040" w:themeColor="text1" w:themeTint="BF"/>
          <w:sz w:val="32"/>
          <w:szCs w:val="32"/>
          <w:rPrChange w:id="47" w:author="Nirmal S." w:date="2024-02-13T17:58:00Z">
            <w:rPr>
              <w:ins w:id="48" w:author="Nirmal S." w:date="2024-02-13T17:01:00Z"/>
              <w:rFonts w:ascii="Times New Roman" w:hAnsi="Times New Roman" w:cs="Times New Roman"/>
              <w:i/>
              <w:iCs/>
              <w:sz w:val="32"/>
              <w:szCs w:val="32"/>
            </w:rPr>
          </w:rPrChange>
        </w:rPr>
        <w:pPrChange w:id="49" w:author="Nirmal S." w:date="2024-02-13T17:03:00Z">
          <w:pPr>
            <w:jc w:val="right"/>
          </w:pPr>
        </w:pPrChange>
      </w:pPr>
      <w:ins w:id="50" w:author="Nirmal S." w:date="2024-02-13T17:03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51" w:author="Nirmal S." w:date="2024-02-13T17:58:00Z">
              <w:rPr>
                <w:rFonts w:ascii="Times New Roman" w:hAnsi="Times New Roman" w:cs="Times New Roman"/>
                <w:sz w:val="32"/>
                <w:szCs w:val="32"/>
              </w:rPr>
            </w:rPrChange>
          </w:rPr>
          <w:t>MTech. Mechanical Engineering</w:t>
        </w:r>
      </w:ins>
    </w:p>
    <w:p w14:paraId="4DB8E6F6" w14:textId="255ED752" w:rsidR="00B73DAC" w:rsidRPr="000C73AF" w:rsidRDefault="00B73DAC">
      <w:pPr>
        <w:spacing w:after="0"/>
        <w:jc w:val="center"/>
        <w:rPr>
          <w:ins w:id="52" w:author="Nirmal S." w:date="2024-02-13T17:01:00Z"/>
          <w:rFonts w:ascii="Times New Roman" w:hAnsi="Times New Roman" w:cs="Times New Roman"/>
          <w:i/>
          <w:iCs/>
          <w:sz w:val="32"/>
          <w:szCs w:val="32"/>
        </w:rPr>
        <w:pPrChange w:id="53" w:author="Nirmal S." w:date="2024-02-13T17:03:00Z">
          <w:pPr>
            <w:jc w:val="right"/>
          </w:pPr>
        </w:pPrChange>
      </w:pPr>
      <w:ins w:id="54" w:author="Nirmal S." w:date="2024-02-13T17:02:00Z">
        <w:r w:rsidRPr="000C73AF">
          <w:rPr>
            <w:rFonts w:ascii="Times New Roman" w:hAnsi="Times New Roman" w:cs="Times New Roman"/>
            <w:i/>
            <w:iCs/>
            <w:color w:val="404040" w:themeColor="text1" w:themeTint="BF"/>
            <w:sz w:val="32"/>
            <w:szCs w:val="32"/>
            <w:rPrChange w:id="55" w:author="Nirmal S." w:date="2024-02-13T17:58:00Z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</w:rPrChange>
          </w:rPr>
          <w:t>IIT-Guwahati</w:t>
        </w:r>
      </w:ins>
    </w:p>
    <w:p w14:paraId="225CE434" w14:textId="5BF835D8" w:rsidR="00B73DAC" w:rsidRPr="000C73AF" w:rsidRDefault="00B73DAC">
      <w:pPr>
        <w:rPr>
          <w:ins w:id="56" w:author="Nirmal S." w:date="2024-02-13T17:04:00Z"/>
          <w:rFonts w:ascii="Times New Roman" w:hAnsi="Times New Roman" w:cs="Times New Roman"/>
          <w:sz w:val="32"/>
          <w:szCs w:val="32"/>
        </w:rPr>
      </w:pPr>
      <w:ins w:id="57" w:author="Nirmal S." w:date="2024-02-13T17:04:00Z">
        <w:r w:rsidRPr="000C73AF">
          <w:rPr>
            <w:rFonts w:ascii="Times New Roman" w:hAnsi="Times New Roman" w:cs="Times New Roman"/>
            <w:sz w:val="32"/>
            <w:szCs w:val="32"/>
          </w:rPr>
          <w:br w:type="page"/>
        </w:r>
      </w:ins>
    </w:p>
    <w:p w14:paraId="37726379" w14:textId="77777777" w:rsidR="003F353B" w:rsidRPr="000C73AF" w:rsidRDefault="003F353B">
      <w:pPr>
        <w:rPr>
          <w:ins w:id="58" w:author="Nirmal S." w:date="2024-02-13T17:07:00Z"/>
          <w:rFonts w:ascii="Times New Roman" w:hAnsi="Times New Roman" w:cs="Times New Roman"/>
          <w:sz w:val="32"/>
          <w:szCs w:val="32"/>
        </w:rPr>
      </w:pPr>
    </w:p>
    <w:customXmlInsRangeStart w:id="59" w:author="Nirmal S." w:date="2024-02-13T17:07:00Z"/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IN"/>
          <w14:ligatures w14:val="standardContextual"/>
        </w:rPr>
        <w:id w:val="904880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customXmlInsRangeEnd w:id="59"/>
        <w:p w14:paraId="4C8088C6" w14:textId="6BAD5596" w:rsidR="00831345" w:rsidRDefault="003F353B" w:rsidP="00831345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ins w:id="60" w:author="Nirmal S." w:date="2024-02-13T17:07:00Z">
            <w:r w:rsidRPr="00D814A1">
              <w:rPr>
                <w:rFonts w:ascii="Times New Roman" w:hAnsi="Times New Roman" w:cs="Times New Roman"/>
                <w:sz w:val="36"/>
                <w:szCs w:val="36"/>
                <w:rPrChange w:id="61" w:author="Nirmal S." w:date="2024-02-13T17:58:00Z">
                  <w:rPr/>
                </w:rPrChange>
              </w:rPr>
              <w:t>Table of Contents</w:t>
            </w:r>
          </w:ins>
        </w:p>
        <w:p w14:paraId="32692AEA" w14:textId="77777777" w:rsidR="00D814A1" w:rsidRPr="00D814A1" w:rsidRDefault="00D814A1" w:rsidP="00D814A1">
          <w:pPr>
            <w:rPr>
              <w:ins w:id="62" w:author="Nirmal S." w:date="2024-02-13T17:07:00Z"/>
              <w:lang w:val="en-US"/>
              <w:rPrChange w:id="63" w:author="Nirmal S." w:date="2024-02-20T12:15:00Z">
                <w:rPr>
                  <w:ins w:id="64" w:author="Nirmal S." w:date="2024-02-13T17:07:00Z"/>
                </w:rPr>
              </w:rPrChange>
            </w:rPr>
          </w:pPr>
        </w:p>
        <w:p w14:paraId="61927735" w14:textId="46B4B4C6" w:rsidR="007E3A6E" w:rsidRPr="007E3A6E" w:rsidRDefault="003F353B">
          <w:pPr>
            <w:pStyle w:val="TOC1"/>
            <w:rPr>
              <w:rFonts w:eastAsiaTheme="minorEastAsia"/>
              <w:noProof/>
              <w:sz w:val="28"/>
              <w:szCs w:val="28"/>
              <w:lang w:eastAsia="en-IN"/>
            </w:rPr>
          </w:pPr>
          <w:ins w:id="65" w:author="Nirmal S." w:date="2024-02-13T17:07:00Z">
            <w:r w:rsidRPr="00D814A1">
              <w:rPr>
                <w:rFonts w:ascii="Times New Roman" w:hAnsi="Times New Roman" w:cs="Times New Roman"/>
                <w:sz w:val="28"/>
                <w:szCs w:val="28"/>
                <w:rPrChange w:id="66" w:author="Nirmal S." w:date="2024-02-13T17:58:00Z">
                  <w:rPr/>
                </w:rPrChange>
              </w:rPr>
              <w:fldChar w:fldCharType="begin"/>
            </w:r>
            <w:r w:rsidRPr="00D814A1">
              <w:rPr>
                <w:rFonts w:ascii="Times New Roman" w:hAnsi="Times New Roman" w:cs="Times New Roman"/>
                <w:sz w:val="28"/>
                <w:szCs w:val="28"/>
                <w:rPrChange w:id="67" w:author="Nirmal S." w:date="2024-02-13T17:58:00Z">
                  <w:rPr/>
                </w:rPrChange>
              </w:rPr>
              <w:instrText xml:space="preserve"> TOC \o "1-3" \h \z \u </w:instrText>
            </w:r>
            <w:r w:rsidRPr="00D814A1">
              <w:rPr>
                <w:rFonts w:ascii="Times New Roman" w:hAnsi="Times New Roman" w:cs="Times New Roman"/>
                <w:sz w:val="28"/>
                <w:szCs w:val="28"/>
                <w:rPrChange w:id="68" w:author="Nirmal S." w:date="2024-02-13T17:58:00Z">
                  <w:rPr>
                    <w:b/>
                    <w:bCs/>
                    <w:noProof/>
                  </w:rPr>
                </w:rPrChange>
              </w:rPr>
              <w:fldChar w:fldCharType="separate"/>
            </w:r>
          </w:ins>
          <w:hyperlink w:anchor="_Toc162821389" w:history="1">
            <w:r w:rsidR="007E3A6E" w:rsidRPr="007E3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Problem Statement:</w:t>
            </w:r>
            <w:r w:rsidR="007E3A6E" w:rsidRPr="007E3A6E">
              <w:rPr>
                <w:noProof/>
                <w:webHidden/>
                <w:sz w:val="28"/>
                <w:szCs w:val="28"/>
              </w:rPr>
              <w:tab/>
            </w:r>
            <w:r w:rsidR="007E3A6E" w:rsidRPr="007E3A6E">
              <w:rPr>
                <w:noProof/>
                <w:webHidden/>
                <w:sz w:val="28"/>
                <w:szCs w:val="28"/>
              </w:rPr>
              <w:fldChar w:fldCharType="begin"/>
            </w:r>
            <w:r w:rsidR="007E3A6E" w:rsidRPr="007E3A6E">
              <w:rPr>
                <w:noProof/>
                <w:webHidden/>
                <w:sz w:val="28"/>
                <w:szCs w:val="28"/>
              </w:rPr>
              <w:instrText xml:space="preserve"> PAGEREF _Toc162821389 \h </w:instrText>
            </w:r>
            <w:r w:rsidR="007E3A6E" w:rsidRPr="007E3A6E">
              <w:rPr>
                <w:noProof/>
                <w:webHidden/>
                <w:sz w:val="28"/>
                <w:szCs w:val="28"/>
              </w:rPr>
            </w:r>
            <w:r w:rsidR="007E3A6E" w:rsidRPr="007E3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7A3">
              <w:rPr>
                <w:noProof/>
                <w:webHidden/>
                <w:sz w:val="28"/>
                <w:szCs w:val="28"/>
              </w:rPr>
              <w:t>2</w:t>
            </w:r>
            <w:r w:rsidR="007E3A6E" w:rsidRPr="007E3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41EE5" w14:textId="0A8BAD16" w:rsidR="007E3A6E" w:rsidRPr="007E3A6E" w:rsidRDefault="007E3A6E">
          <w:pPr>
            <w:pStyle w:val="TOC1"/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162821390" w:history="1">
            <w:r w:rsidRPr="007E3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Grid Details</w:t>
            </w:r>
            <w:r w:rsidRPr="007E3A6E">
              <w:rPr>
                <w:noProof/>
                <w:webHidden/>
                <w:sz w:val="28"/>
                <w:szCs w:val="28"/>
              </w:rPr>
              <w:tab/>
            </w:r>
            <w:r w:rsidRPr="007E3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3A6E">
              <w:rPr>
                <w:noProof/>
                <w:webHidden/>
                <w:sz w:val="28"/>
                <w:szCs w:val="28"/>
              </w:rPr>
              <w:instrText xml:space="preserve"> PAGEREF _Toc162821390 \h </w:instrText>
            </w:r>
            <w:r w:rsidRPr="007E3A6E">
              <w:rPr>
                <w:noProof/>
                <w:webHidden/>
                <w:sz w:val="28"/>
                <w:szCs w:val="28"/>
              </w:rPr>
            </w:r>
            <w:r w:rsidRPr="007E3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7A3">
              <w:rPr>
                <w:noProof/>
                <w:webHidden/>
                <w:sz w:val="28"/>
                <w:szCs w:val="28"/>
              </w:rPr>
              <w:t>3</w:t>
            </w:r>
            <w:r w:rsidRPr="007E3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20D96" w14:textId="497CC1A5" w:rsidR="007E3A6E" w:rsidRPr="007E3A6E" w:rsidRDefault="007E3A6E">
          <w:pPr>
            <w:pStyle w:val="TOC1"/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162821391" w:history="1">
            <w:r w:rsidRPr="007E3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Discretised Equations</w:t>
            </w:r>
            <w:r w:rsidRPr="007E3A6E">
              <w:rPr>
                <w:noProof/>
                <w:webHidden/>
                <w:sz w:val="28"/>
                <w:szCs w:val="28"/>
              </w:rPr>
              <w:tab/>
            </w:r>
            <w:r w:rsidRPr="007E3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3A6E">
              <w:rPr>
                <w:noProof/>
                <w:webHidden/>
                <w:sz w:val="28"/>
                <w:szCs w:val="28"/>
              </w:rPr>
              <w:instrText xml:space="preserve"> PAGEREF _Toc162821391 \h </w:instrText>
            </w:r>
            <w:r w:rsidRPr="007E3A6E">
              <w:rPr>
                <w:noProof/>
                <w:webHidden/>
                <w:sz w:val="28"/>
                <w:szCs w:val="28"/>
              </w:rPr>
            </w:r>
            <w:r w:rsidRPr="007E3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7A3">
              <w:rPr>
                <w:noProof/>
                <w:webHidden/>
                <w:sz w:val="28"/>
                <w:szCs w:val="28"/>
              </w:rPr>
              <w:t>4</w:t>
            </w:r>
            <w:r w:rsidRPr="007E3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FF786" w14:textId="57F6FB9F" w:rsidR="007E3A6E" w:rsidRPr="007E3A6E" w:rsidRDefault="007E3A6E">
          <w:pPr>
            <w:pStyle w:val="TOC1"/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162821392" w:history="1">
            <w:r w:rsidRPr="007E3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C-Code: Multi Grid Methods</w:t>
            </w:r>
            <w:r w:rsidRPr="007E3A6E">
              <w:rPr>
                <w:noProof/>
                <w:webHidden/>
                <w:sz w:val="28"/>
                <w:szCs w:val="28"/>
              </w:rPr>
              <w:tab/>
            </w:r>
            <w:r w:rsidRPr="007E3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3A6E">
              <w:rPr>
                <w:noProof/>
                <w:webHidden/>
                <w:sz w:val="28"/>
                <w:szCs w:val="28"/>
              </w:rPr>
              <w:instrText xml:space="preserve"> PAGEREF _Toc162821392 \h </w:instrText>
            </w:r>
            <w:r w:rsidRPr="007E3A6E">
              <w:rPr>
                <w:noProof/>
                <w:webHidden/>
                <w:sz w:val="28"/>
                <w:szCs w:val="28"/>
              </w:rPr>
            </w:r>
            <w:r w:rsidRPr="007E3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7A3">
              <w:rPr>
                <w:noProof/>
                <w:webHidden/>
                <w:sz w:val="28"/>
                <w:szCs w:val="28"/>
              </w:rPr>
              <w:t>5</w:t>
            </w:r>
            <w:r w:rsidRPr="007E3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7CD2F" w14:textId="16BACD7B" w:rsidR="007E3A6E" w:rsidRPr="007E3A6E" w:rsidRDefault="007E3A6E">
          <w:pPr>
            <w:pStyle w:val="TOC1"/>
            <w:rPr>
              <w:rFonts w:eastAsiaTheme="minorEastAsia"/>
              <w:noProof/>
              <w:sz w:val="28"/>
              <w:szCs w:val="28"/>
              <w:lang w:eastAsia="en-IN"/>
            </w:rPr>
          </w:pPr>
          <w:hyperlink w:anchor="_Toc162821393" w:history="1">
            <w:r w:rsidRPr="007E3A6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Results</w:t>
            </w:r>
            <w:r w:rsidRPr="007E3A6E">
              <w:rPr>
                <w:noProof/>
                <w:webHidden/>
                <w:sz w:val="28"/>
                <w:szCs w:val="28"/>
              </w:rPr>
              <w:tab/>
            </w:r>
            <w:r w:rsidRPr="007E3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E3A6E">
              <w:rPr>
                <w:noProof/>
                <w:webHidden/>
                <w:sz w:val="28"/>
                <w:szCs w:val="28"/>
              </w:rPr>
              <w:instrText xml:space="preserve"> PAGEREF _Toc162821393 \h </w:instrText>
            </w:r>
            <w:r w:rsidRPr="007E3A6E">
              <w:rPr>
                <w:noProof/>
                <w:webHidden/>
                <w:sz w:val="28"/>
                <w:szCs w:val="28"/>
              </w:rPr>
            </w:r>
            <w:r w:rsidRPr="007E3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27A3">
              <w:rPr>
                <w:noProof/>
                <w:webHidden/>
                <w:sz w:val="28"/>
                <w:szCs w:val="28"/>
              </w:rPr>
              <w:t>8</w:t>
            </w:r>
            <w:r w:rsidRPr="007E3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E9647" w14:textId="20F76782" w:rsidR="003F353B" w:rsidRPr="000C73AF" w:rsidRDefault="003F353B">
          <w:pPr>
            <w:rPr>
              <w:ins w:id="69" w:author="Nirmal S." w:date="2024-02-13T17:07:00Z"/>
              <w:rFonts w:ascii="Times New Roman" w:hAnsi="Times New Roman" w:cs="Times New Roman"/>
              <w:rPrChange w:id="70" w:author="Nirmal S." w:date="2024-02-13T17:58:00Z">
                <w:rPr>
                  <w:ins w:id="71" w:author="Nirmal S." w:date="2024-02-13T17:07:00Z"/>
                </w:rPr>
              </w:rPrChange>
            </w:rPr>
          </w:pPr>
          <w:ins w:id="72" w:author="Nirmal S." w:date="2024-02-13T17:07:00Z">
            <w:r w:rsidRPr="00D814A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rPrChange w:id="73" w:author="Nirmal S." w:date="2024-02-13T17:58:00Z">
                  <w:rPr>
                    <w:b/>
                    <w:bCs/>
                    <w:noProof/>
                  </w:rPr>
                </w:rPrChange>
              </w:rPr>
              <w:fldChar w:fldCharType="end"/>
            </w:r>
          </w:ins>
        </w:p>
        <w:customXmlInsRangeStart w:id="74" w:author="Nirmal S." w:date="2024-02-13T17:07:00Z"/>
      </w:sdtContent>
    </w:sdt>
    <w:customXmlInsRangeEnd w:id="74"/>
    <w:p w14:paraId="35937B1A" w14:textId="77777777" w:rsidR="003F353B" w:rsidRPr="000C73AF" w:rsidRDefault="003F353B">
      <w:pPr>
        <w:rPr>
          <w:ins w:id="75" w:author="Nirmal S." w:date="2024-02-13T17:07:00Z"/>
          <w:rFonts w:ascii="Times New Roman" w:hAnsi="Times New Roman" w:cs="Times New Roman"/>
          <w:sz w:val="32"/>
          <w:szCs w:val="32"/>
        </w:rPr>
      </w:pPr>
    </w:p>
    <w:p w14:paraId="5C36927B" w14:textId="3F22D007" w:rsidR="00F2540E" w:rsidRPr="000C73AF" w:rsidRDefault="00F2540E">
      <w:pPr>
        <w:rPr>
          <w:ins w:id="76" w:author="Nirmal S." w:date="2024-02-13T17:04:00Z"/>
          <w:rFonts w:ascii="Times New Roman" w:hAnsi="Times New Roman" w:cs="Times New Roman"/>
          <w:sz w:val="32"/>
          <w:szCs w:val="32"/>
        </w:rPr>
      </w:pPr>
      <w:ins w:id="77" w:author="Nirmal S." w:date="2024-02-13T17:04:00Z">
        <w:r w:rsidRPr="000C73AF">
          <w:rPr>
            <w:rFonts w:ascii="Times New Roman" w:hAnsi="Times New Roman" w:cs="Times New Roman"/>
            <w:sz w:val="32"/>
            <w:szCs w:val="32"/>
          </w:rPr>
          <w:br w:type="page"/>
        </w:r>
      </w:ins>
    </w:p>
    <w:p w14:paraId="6B3F4AB2" w14:textId="4EC96A34" w:rsidR="00B73DAC" w:rsidRPr="000C73AF" w:rsidRDefault="00F2540E" w:rsidP="00F2540E">
      <w:pPr>
        <w:pStyle w:val="Heading1"/>
        <w:rPr>
          <w:ins w:id="78" w:author="Nirmal S." w:date="2024-02-13T17:04:00Z"/>
          <w:rFonts w:ascii="Times New Roman" w:hAnsi="Times New Roman" w:cs="Times New Roman"/>
          <w:rPrChange w:id="79" w:author="Nirmal S." w:date="2024-02-13T17:58:00Z">
            <w:rPr>
              <w:ins w:id="80" w:author="Nirmal S." w:date="2024-02-13T17:04:00Z"/>
            </w:rPr>
          </w:rPrChange>
        </w:rPr>
      </w:pPr>
      <w:bookmarkStart w:id="81" w:name="_Toc162821389"/>
      <w:ins w:id="82" w:author="Nirmal S." w:date="2024-02-13T17:04:00Z">
        <w:r w:rsidRPr="000C73AF">
          <w:rPr>
            <w:rFonts w:ascii="Times New Roman" w:hAnsi="Times New Roman" w:cs="Times New Roman"/>
            <w:rPrChange w:id="83" w:author="Nirmal S." w:date="2024-02-13T17:58:00Z">
              <w:rPr/>
            </w:rPrChange>
          </w:rPr>
          <w:lastRenderedPageBreak/>
          <w:t>Problem Statement:</w:t>
        </w:r>
        <w:bookmarkEnd w:id="81"/>
      </w:ins>
    </w:p>
    <w:p w14:paraId="4F7A2E45" w14:textId="77777777" w:rsidR="00F2540E" w:rsidRPr="000C73AF" w:rsidRDefault="00F2540E" w:rsidP="00F2540E">
      <w:pPr>
        <w:pStyle w:val="Default"/>
        <w:rPr>
          <w:ins w:id="84" w:author="Nirmal S." w:date="2024-02-13T17:05:00Z"/>
        </w:rPr>
      </w:pPr>
    </w:p>
    <w:p w14:paraId="3650E18B" w14:textId="77777777" w:rsidR="00A77963" w:rsidRDefault="00A77963" w:rsidP="00A77963">
      <w:pPr>
        <w:pStyle w:val="Default"/>
      </w:pPr>
    </w:p>
    <w:p w14:paraId="57E962F1" w14:textId="77777777" w:rsidR="00A77963" w:rsidRPr="00DE61F8" w:rsidRDefault="00A77963" w:rsidP="0006144D">
      <w:pPr>
        <w:pStyle w:val="Default"/>
        <w:jc w:val="both"/>
      </w:pPr>
      <w:r>
        <w:t xml:space="preserve"> </w:t>
      </w:r>
      <w:r>
        <w:rPr>
          <w:b/>
          <w:bCs/>
          <w:sz w:val="23"/>
          <w:szCs w:val="23"/>
        </w:rPr>
        <w:t>1</w:t>
      </w:r>
      <w:r w:rsidRPr="00DE61F8">
        <w:t xml:space="preserve">. Develop a V-cycle program for the one-dimensional model problem </w:t>
      </w:r>
      <w:r w:rsidRPr="00DE61F8">
        <w:rPr>
          <w:rFonts w:ascii="Cambria Math" w:hAnsi="Cambria Math" w:cs="Cambria Math"/>
        </w:rPr>
        <w:t>−𝑢"(𝑥)+𝜎𝑢(𝑥)=𝑓</w:t>
      </w:r>
      <w:r w:rsidRPr="00DE61F8">
        <w:t xml:space="preserve">, with homogenous boundary conditions, solved using finite difference method. Write a function/subroutine for each individual component of the algorithm as follows. </w:t>
      </w:r>
    </w:p>
    <w:p w14:paraId="4FDEB1D1" w14:textId="77777777" w:rsidR="0006144D" w:rsidRPr="00DE61F8" w:rsidRDefault="0006144D" w:rsidP="0006144D">
      <w:pPr>
        <w:pStyle w:val="Default"/>
        <w:jc w:val="both"/>
      </w:pPr>
    </w:p>
    <w:p w14:paraId="2F85A266" w14:textId="6BBAEEFA" w:rsidR="00A77963" w:rsidRPr="00DE61F8" w:rsidRDefault="00A77963" w:rsidP="0006144D">
      <w:pPr>
        <w:pStyle w:val="Default"/>
        <w:spacing w:after="12"/>
        <w:ind w:left="142"/>
        <w:jc w:val="both"/>
      </w:pPr>
      <w:r w:rsidRPr="00DE61F8">
        <w:t xml:space="preserve">(a) Given an approximation array </w:t>
      </w:r>
      <w:r w:rsidRPr="00DE61F8">
        <w:rPr>
          <w:rFonts w:ascii="Cambria Math" w:hAnsi="Cambria Math" w:cs="Cambria Math"/>
        </w:rPr>
        <w:t>𝑣</w:t>
      </w:r>
      <w:r w:rsidRPr="00DE61F8">
        <w:t xml:space="preserve">, a right-side array </w:t>
      </w:r>
      <w:r w:rsidRPr="00DE61F8">
        <w:rPr>
          <w:rFonts w:ascii="Cambria Math" w:hAnsi="Cambria Math" w:cs="Cambria Math"/>
        </w:rPr>
        <w:t>𝑓</w:t>
      </w:r>
      <w:r w:rsidRPr="00DE61F8">
        <w:t xml:space="preserve">, and a level number </w:t>
      </w:r>
      <w:r w:rsidRPr="00DE61F8">
        <w:rPr>
          <w:rFonts w:ascii="Cambria Math" w:hAnsi="Cambria Math" w:cs="Cambria Math"/>
        </w:rPr>
        <w:t xml:space="preserve">1≤𝑙≤𝐿 </w:t>
      </w:r>
      <w:r w:rsidRPr="00DE61F8">
        <w:t xml:space="preserve">(smallest level number corresponds to the finest grid), write separate subroutines that will carry out </w:t>
      </w:r>
      <w:r w:rsidRPr="00DE61F8">
        <w:rPr>
          <w:rFonts w:ascii="Cambria Math" w:hAnsi="Cambria Math" w:cs="Cambria Math"/>
        </w:rPr>
        <w:t xml:space="preserve">𝜈 </w:t>
      </w:r>
      <w:r w:rsidRPr="00DE61F8">
        <w:t xml:space="preserve">number of weighted Jacobi or Gauss-Seidel sweeps on level </w:t>
      </w:r>
      <w:r w:rsidRPr="00DE61F8">
        <w:rPr>
          <w:rFonts w:ascii="Cambria Math" w:hAnsi="Cambria Math" w:cs="Cambria Math"/>
        </w:rPr>
        <w:t>𝑙</w:t>
      </w:r>
      <w:r w:rsidRPr="00DE61F8">
        <w:t>. Keep them in a file named “</w:t>
      </w:r>
      <w:proofErr w:type="spellStart"/>
      <w:r w:rsidRPr="00DE61F8">
        <w:t>relaxation_methods</w:t>
      </w:r>
      <w:proofErr w:type="spellEnd"/>
      <w:r w:rsidRPr="00DE61F8">
        <w:t>” for example: relaxation_</w:t>
      </w:r>
      <w:proofErr w:type="gramStart"/>
      <w:r w:rsidRPr="00DE61F8">
        <w:t>methods.F</w:t>
      </w:r>
      <w:proofErr w:type="gramEnd"/>
      <w:r w:rsidRPr="00DE61F8">
        <w:t>90</w:t>
      </w:r>
    </w:p>
    <w:p w14:paraId="34B3FDA5" w14:textId="77777777" w:rsidR="00A77963" w:rsidRPr="00DE61F8" w:rsidRDefault="00A77963" w:rsidP="0006144D">
      <w:pPr>
        <w:pStyle w:val="Default"/>
        <w:numPr>
          <w:ilvl w:val="0"/>
          <w:numId w:val="4"/>
        </w:numPr>
        <w:spacing w:after="12"/>
        <w:ind w:left="142" w:hanging="425"/>
        <w:jc w:val="both"/>
      </w:pPr>
      <w:r w:rsidRPr="00DE61F8">
        <w:t xml:space="preserve">(b) Given an array </w:t>
      </w:r>
      <w:r w:rsidRPr="00DE61F8">
        <w:rPr>
          <w:rFonts w:ascii="Cambria Math" w:hAnsi="Cambria Math" w:cs="Cambria Math"/>
        </w:rPr>
        <w:t xml:space="preserve">𝑓 </w:t>
      </w:r>
      <w:r w:rsidRPr="00DE61F8">
        <w:t xml:space="preserve">and a level number </w:t>
      </w:r>
      <w:r w:rsidRPr="00DE61F8">
        <w:rPr>
          <w:rFonts w:ascii="Cambria Math" w:hAnsi="Cambria Math" w:cs="Cambria Math"/>
        </w:rPr>
        <w:t>1≤𝑙≤𝐿−1</w:t>
      </w:r>
      <w:r w:rsidRPr="00DE61F8">
        <w:t xml:space="preserve">, write a subroutine that will carry out full weighting between level </w:t>
      </w:r>
      <w:r w:rsidRPr="00DE61F8">
        <w:rPr>
          <w:rFonts w:ascii="Cambria Math" w:hAnsi="Cambria Math" w:cs="Cambria Math"/>
        </w:rPr>
        <w:t xml:space="preserve">𝑙 </w:t>
      </w:r>
      <w:r w:rsidRPr="00DE61F8">
        <w:t xml:space="preserve">and level </w:t>
      </w:r>
      <w:r w:rsidRPr="00DE61F8">
        <w:rPr>
          <w:rFonts w:ascii="Cambria Math" w:hAnsi="Cambria Math" w:cs="Cambria Math"/>
        </w:rPr>
        <w:t>𝑙+1</w:t>
      </w:r>
      <w:r w:rsidRPr="00DE61F8">
        <w:t>. Keep it in a file named “</w:t>
      </w:r>
      <w:proofErr w:type="spellStart"/>
      <w:r w:rsidRPr="00DE61F8">
        <w:t>restriction_methods</w:t>
      </w:r>
      <w:proofErr w:type="spellEnd"/>
      <w:proofErr w:type="gramStart"/>
      <w:r w:rsidRPr="00DE61F8">
        <w:t>”.</w:t>
      </w:r>
      <w:proofErr w:type="gramEnd"/>
      <w:r w:rsidRPr="00DE61F8">
        <w:t xml:space="preserve"> </w:t>
      </w:r>
    </w:p>
    <w:p w14:paraId="78166D91" w14:textId="002D1467" w:rsidR="00A77963" w:rsidRPr="00DE61F8" w:rsidRDefault="00A77963" w:rsidP="0006144D">
      <w:pPr>
        <w:pStyle w:val="Default"/>
        <w:numPr>
          <w:ilvl w:val="0"/>
          <w:numId w:val="4"/>
        </w:numPr>
        <w:spacing w:after="12"/>
        <w:ind w:left="142" w:hanging="425"/>
        <w:jc w:val="both"/>
      </w:pPr>
      <w:r w:rsidRPr="00DE61F8">
        <w:t xml:space="preserve">(c) Given an array </w:t>
      </w:r>
      <w:r w:rsidRPr="00DE61F8">
        <w:rPr>
          <w:rFonts w:ascii="Cambria Math" w:hAnsi="Cambria Math" w:cs="Cambria Math"/>
        </w:rPr>
        <w:t xml:space="preserve">𝑣 </w:t>
      </w:r>
      <w:r w:rsidRPr="00DE61F8">
        <w:t xml:space="preserve">and a level number </w:t>
      </w:r>
      <w:r w:rsidRPr="00DE61F8">
        <w:rPr>
          <w:rFonts w:ascii="Cambria Math" w:hAnsi="Cambria Math" w:cs="Cambria Math"/>
        </w:rPr>
        <w:t>2≤𝑙≤𝐿</w:t>
      </w:r>
      <w:r w:rsidRPr="00DE61F8">
        <w:t xml:space="preserve">, write a subroutine that will carry out linear interpolation between level </w:t>
      </w:r>
      <w:r w:rsidRPr="00DE61F8">
        <w:rPr>
          <w:rFonts w:ascii="Cambria Math" w:hAnsi="Cambria Math" w:cs="Cambria Math"/>
        </w:rPr>
        <w:t xml:space="preserve">𝑙 </w:t>
      </w:r>
      <w:r w:rsidRPr="00DE61F8">
        <w:t xml:space="preserve">and level </w:t>
      </w:r>
      <w:r w:rsidRPr="00DE61F8">
        <w:rPr>
          <w:rFonts w:ascii="Cambria Math" w:hAnsi="Cambria Math" w:cs="Cambria Math"/>
        </w:rPr>
        <w:t>𝑙−1</w:t>
      </w:r>
      <w:r w:rsidRPr="00DE61F8">
        <w:t>. Keep it in a file named</w:t>
      </w:r>
      <w:r w:rsidR="0006144D" w:rsidRPr="00DE61F8">
        <w:t xml:space="preserve"> </w:t>
      </w:r>
      <w:r w:rsidRPr="00DE61F8">
        <w:t>“</w:t>
      </w:r>
      <w:proofErr w:type="spellStart"/>
      <w:r w:rsidRPr="00DE61F8">
        <w:t>prolongation_methods</w:t>
      </w:r>
      <w:proofErr w:type="spellEnd"/>
      <w:proofErr w:type="gramStart"/>
      <w:r w:rsidRPr="00DE61F8">
        <w:t>”.</w:t>
      </w:r>
      <w:proofErr w:type="gramEnd"/>
      <w:r w:rsidRPr="00DE61F8">
        <w:t xml:space="preserve"> </w:t>
      </w:r>
    </w:p>
    <w:p w14:paraId="0F765096" w14:textId="77777777" w:rsidR="00A77963" w:rsidRPr="00DE61F8" w:rsidRDefault="00A77963" w:rsidP="0006144D">
      <w:pPr>
        <w:pStyle w:val="Default"/>
        <w:numPr>
          <w:ilvl w:val="0"/>
          <w:numId w:val="4"/>
        </w:numPr>
        <w:spacing w:after="12"/>
        <w:ind w:left="142" w:hanging="425"/>
        <w:jc w:val="both"/>
      </w:pPr>
      <w:r w:rsidRPr="00DE61F8">
        <w:t>(d) Write a subroutine named ‘</w:t>
      </w:r>
      <w:proofErr w:type="spellStart"/>
      <w:r w:rsidRPr="00DE61F8">
        <w:t>V_cylce</w:t>
      </w:r>
      <w:proofErr w:type="spellEnd"/>
      <w:r w:rsidRPr="00DE61F8">
        <w:t xml:space="preserve">’ that carries out a single V-cycle by calling the three preceding subroutines. The V-cycle should be able to start from a given level </w:t>
      </w:r>
      <w:r w:rsidRPr="00DE61F8">
        <w:rPr>
          <w:rFonts w:ascii="Cambria Math" w:hAnsi="Cambria Math" w:cs="Cambria Math"/>
        </w:rPr>
        <w:t>𝑙</w:t>
      </w:r>
      <w:r w:rsidRPr="00DE61F8">
        <w:t>. Keep it in a file named “</w:t>
      </w:r>
      <w:proofErr w:type="spellStart"/>
      <w:r w:rsidRPr="00DE61F8">
        <w:t>MG_methods</w:t>
      </w:r>
      <w:proofErr w:type="spellEnd"/>
      <w:proofErr w:type="gramStart"/>
      <w:r w:rsidRPr="00DE61F8">
        <w:t>”.</w:t>
      </w:r>
      <w:proofErr w:type="gramEnd"/>
      <w:r w:rsidRPr="00DE61F8">
        <w:t xml:space="preserve"> </w:t>
      </w:r>
    </w:p>
    <w:p w14:paraId="483083A4" w14:textId="4499C946" w:rsidR="00831345" w:rsidRPr="00DE61F8" w:rsidRDefault="00A77963" w:rsidP="0006144D">
      <w:pPr>
        <w:pStyle w:val="Default"/>
        <w:numPr>
          <w:ilvl w:val="0"/>
          <w:numId w:val="4"/>
        </w:numPr>
        <w:ind w:left="142" w:hanging="425"/>
        <w:jc w:val="both"/>
        <w:rPr>
          <w:ins w:id="85" w:author="Nirmal S." w:date="2024-02-20T12:10:00Z"/>
        </w:rPr>
      </w:pPr>
      <w:r w:rsidRPr="00DE61F8">
        <w:t xml:space="preserve">(e) Write a main program that initializes the data arrays and calls V-cycle subroutine. For testing, for fixed </w:t>
      </w:r>
      <w:r w:rsidRPr="00DE61F8">
        <w:rPr>
          <w:rFonts w:ascii="Cambria Math" w:hAnsi="Cambria Math" w:cs="Cambria Math"/>
        </w:rPr>
        <w:t>𝑘</w:t>
      </w:r>
      <w:r w:rsidRPr="00DE61F8">
        <w:t xml:space="preserve">, take </w:t>
      </w:r>
      <w:r w:rsidRPr="00DE61F8">
        <w:rPr>
          <w:rFonts w:ascii="Cambria Math" w:hAnsi="Cambria Math" w:cs="Cambria Math"/>
        </w:rPr>
        <w:t xml:space="preserve">𝑓(𝑥)=𝐶sin(𝑘𝜋𝑥) </w:t>
      </w:r>
      <w:r w:rsidRPr="00DE61F8">
        <w:t xml:space="preserve">on the interval </w:t>
      </w:r>
      <w:r w:rsidRPr="00DE61F8">
        <w:rPr>
          <w:rFonts w:ascii="Cambria Math" w:hAnsi="Cambria Math" w:cs="Cambria Math"/>
        </w:rPr>
        <w:t>0≤𝑥≤1</w:t>
      </w:r>
      <w:r w:rsidRPr="00DE61F8">
        <w:t xml:space="preserve">, where </w:t>
      </w:r>
      <w:r w:rsidRPr="00DE61F8">
        <w:rPr>
          <w:i/>
          <w:iCs/>
        </w:rPr>
        <w:t xml:space="preserve">C </w:t>
      </w:r>
      <w:r w:rsidRPr="00DE61F8">
        <w:t xml:space="preserve">is a constant. Then the exact solution to model problem is </w:t>
      </w:r>
    </w:p>
    <w:p w14:paraId="46587032" w14:textId="49F9BB68" w:rsidR="00A77963" w:rsidRPr="00A77963" w:rsidRDefault="00A77963" w:rsidP="0006144D">
      <w:pPr>
        <w:autoSpaceDE w:val="0"/>
        <w:autoSpaceDN w:val="0"/>
        <w:adjustRightInd w:val="0"/>
        <w:spacing w:after="0" w:line="240" w:lineRule="auto"/>
        <w:ind w:left="142" w:hanging="425"/>
        <w:jc w:val="both"/>
        <w:rPr>
          <w:rFonts w:ascii="Cambria Math" w:hAnsi="Cambria Math" w:cs="Cambria Math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hAnsi="Cambria Math" w:cs="Cambria Math"/>
              <w:color w:val="000000"/>
              <w:kern w:val="0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Cambria Math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color w:val="000000"/>
                  <w:kern w:val="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mbria Math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color w:val="000000"/>
                  <w:kern w:val="0"/>
                  <w:sz w:val="24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kern w:val="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color w:val="000000"/>
                      <w:kern w:val="0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Cambria Math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color w:val="000000"/>
                  <w:kern w:val="0"/>
                  <w:sz w:val="24"/>
                  <w:szCs w:val="24"/>
                </w:rPr>
                <m:t>+σ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color w:val="000000"/>
              <w:kern w:val="0"/>
              <w:sz w:val="24"/>
              <w:szCs w:val="24"/>
            </w:rPr>
            <m:t>sin⁡</m:t>
          </m:r>
          <m:r>
            <w:rPr>
              <w:rFonts w:ascii="Cambria Math" w:hAnsi="Cambria Math" w:cs="Cambria Math"/>
              <w:color w:val="000000"/>
              <w:kern w:val="0"/>
              <w:sz w:val="24"/>
              <w:szCs w:val="24"/>
            </w:rPr>
            <m:t>(kπx)</m:t>
          </m:r>
        </m:oMath>
      </m:oMathPara>
    </w:p>
    <w:p w14:paraId="49D4FEB6" w14:textId="77777777" w:rsidR="00A77963" w:rsidRPr="00A77963" w:rsidRDefault="00A77963" w:rsidP="000614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425"/>
        <w:jc w:val="both"/>
        <w:rPr>
          <w:rFonts w:ascii="Cambria Math" w:hAnsi="Cambria Math" w:cs="Cambria Math"/>
          <w:color w:val="000000"/>
          <w:kern w:val="0"/>
          <w:sz w:val="24"/>
          <w:szCs w:val="24"/>
        </w:rPr>
      </w:pP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>(f) Write another subroutine that computes 2-norm of error and residual. Keep it in a file named “</w:t>
      </w:r>
      <w:proofErr w:type="spellStart"/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>postprocessing_methods</w:t>
      </w:r>
      <w:proofErr w:type="spellEnd"/>
      <w:proofErr w:type="gramStart"/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>”.</w:t>
      </w:r>
      <w:proofErr w:type="gramEnd"/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You can also keep files writing subroutines in this file. </w:t>
      </w:r>
    </w:p>
    <w:p w14:paraId="0B3C7013" w14:textId="77777777" w:rsidR="00A77963" w:rsidRPr="00A77963" w:rsidRDefault="00A77963" w:rsidP="000614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425"/>
        <w:jc w:val="both"/>
        <w:rPr>
          <w:rFonts w:ascii="Cambria Math" w:hAnsi="Cambria Math" w:cs="Cambria Math"/>
          <w:color w:val="000000"/>
          <w:kern w:val="0"/>
          <w:sz w:val="24"/>
          <w:szCs w:val="24"/>
        </w:rPr>
      </w:pP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(g) Take </w:t>
      </w:r>
      <w:r w:rsidRPr="00A77963">
        <w:rPr>
          <w:rFonts w:ascii="Cambria Math" w:hAnsi="Cambria Math" w:cs="Cambria Math"/>
          <w:color w:val="000000"/>
          <w:kern w:val="0"/>
          <w:sz w:val="24"/>
          <w:szCs w:val="24"/>
        </w:rPr>
        <w:t>𝑛=512</w:t>
      </w: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A77963">
        <w:rPr>
          <w:rFonts w:ascii="Cambria Math" w:hAnsi="Cambria Math" w:cs="Cambria Math"/>
          <w:color w:val="000000"/>
          <w:kern w:val="0"/>
          <w:sz w:val="24"/>
          <w:szCs w:val="24"/>
        </w:rPr>
        <w:t>𝜔=2/3</w:t>
      </w: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A77963">
        <w:rPr>
          <w:rFonts w:ascii="Cambria Math" w:hAnsi="Cambria Math" w:cs="Cambria Math"/>
          <w:color w:val="000000"/>
          <w:kern w:val="0"/>
          <w:sz w:val="24"/>
          <w:szCs w:val="24"/>
        </w:rPr>
        <w:t>𝜈1=𝜈2=2</w:t>
      </w: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A77963">
        <w:rPr>
          <w:rFonts w:ascii="Cambria Math" w:hAnsi="Cambria Math" w:cs="Cambria Math"/>
          <w:color w:val="000000"/>
          <w:kern w:val="0"/>
          <w:sz w:val="24"/>
          <w:szCs w:val="24"/>
        </w:rPr>
        <w:t xml:space="preserve">𝜎=1 </w:t>
      </w: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r w:rsidRPr="00A77963">
        <w:rPr>
          <w:rFonts w:ascii="Cambria Math" w:hAnsi="Cambria Math" w:cs="Cambria Math"/>
          <w:color w:val="000000"/>
          <w:kern w:val="0"/>
          <w:sz w:val="24"/>
          <w:szCs w:val="24"/>
        </w:rPr>
        <w:t>𝐶=𝜋2𝑘2+𝜎</w:t>
      </w: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For </w:t>
      </w:r>
      <w:r w:rsidRPr="00A77963">
        <w:rPr>
          <w:rFonts w:ascii="Cambria Math" w:hAnsi="Cambria Math" w:cs="Cambria Math"/>
          <w:color w:val="000000"/>
          <w:kern w:val="0"/>
          <w:sz w:val="24"/>
          <w:szCs w:val="24"/>
        </w:rPr>
        <w:t xml:space="preserve">𝑘=1 </w:t>
      </w: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10, apply basic iterative methods and V-cycle iterations till the residual 2-norm is greater than </w:t>
      </w:r>
      <w:r w:rsidRPr="00A77963">
        <w:rPr>
          <w:rFonts w:ascii="Cambria Math" w:hAnsi="Cambria Math" w:cs="Cambria Math"/>
          <w:color w:val="000000"/>
          <w:kern w:val="0"/>
          <w:sz w:val="24"/>
          <w:szCs w:val="24"/>
        </w:rPr>
        <w:t>10−6</w:t>
      </w:r>
      <w:r w:rsidRPr="00A779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Plot the residual norm against the number of iterations for all three methods on the same figure. </w:t>
      </w:r>
    </w:p>
    <w:p w14:paraId="28A44838" w14:textId="77777777" w:rsidR="00A77963" w:rsidRPr="00DE61F8" w:rsidRDefault="00A77963" w:rsidP="0006144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color w:val="000000"/>
          <w:kern w:val="0"/>
          <w:sz w:val="24"/>
          <w:szCs w:val="24"/>
        </w:rPr>
      </w:pPr>
    </w:p>
    <w:p w14:paraId="68D5AE85" w14:textId="77777777" w:rsidR="0006144D" w:rsidRPr="00DE61F8" w:rsidRDefault="0006144D" w:rsidP="0006144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color w:val="000000"/>
          <w:kern w:val="0"/>
          <w:sz w:val="24"/>
          <w:szCs w:val="24"/>
        </w:rPr>
      </w:pPr>
    </w:p>
    <w:p w14:paraId="3BA41FA1" w14:textId="77777777" w:rsidR="0006144D" w:rsidRPr="00A77963" w:rsidRDefault="0006144D" w:rsidP="0006144D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mbria Math"/>
          <w:color w:val="000000"/>
          <w:kern w:val="0"/>
          <w:sz w:val="24"/>
          <w:szCs w:val="24"/>
        </w:rPr>
      </w:pPr>
    </w:p>
    <w:p w14:paraId="0E56F425" w14:textId="6237D6C8" w:rsidR="003F353B" w:rsidRPr="000C73AF" w:rsidRDefault="00A77963" w:rsidP="0006144D">
      <w:pPr>
        <w:jc w:val="both"/>
        <w:rPr>
          <w:ins w:id="86" w:author="Nirmal S." w:date="2024-02-13T17:14:00Z"/>
          <w:rFonts w:ascii="Times New Roman" w:hAnsi="Times New Roman" w:cs="Times New Roman"/>
          <w:rPrChange w:id="87" w:author="Nirmal S." w:date="2024-02-13T17:58:00Z">
            <w:rPr>
              <w:ins w:id="88" w:author="Nirmal S." w:date="2024-02-13T17:14:00Z"/>
            </w:rPr>
          </w:rPrChange>
        </w:rPr>
      </w:pPr>
      <w:r w:rsidRPr="00DE61F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Pr="00DE61F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Using the V-cycle subroutine, write a full multigrid (FMG) subroutine named ‘FMG’. The FMG-cycle should start from a given level </w:t>
      </w:r>
      <w:r w:rsidRPr="00DE61F8">
        <w:rPr>
          <w:rFonts w:ascii="Cambria Math" w:hAnsi="Cambria Math" w:cs="Cambria Math"/>
          <w:color w:val="000000"/>
          <w:kern w:val="0"/>
          <w:sz w:val="24"/>
          <w:szCs w:val="24"/>
        </w:rPr>
        <w:t>𝑙</w:t>
      </w:r>
      <w:r w:rsidRPr="00DE61F8">
        <w:rPr>
          <w:rFonts w:ascii="Times New Roman" w:hAnsi="Times New Roman" w:cs="Times New Roman"/>
          <w:color w:val="000000"/>
          <w:kern w:val="0"/>
          <w:sz w:val="24"/>
          <w:szCs w:val="24"/>
        </w:rPr>
        <w:t>. Keep it in the file named “</w:t>
      </w:r>
      <w:proofErr w:type="spellStart"/>
      <w:r w:rsidRPr="00DE61F8">
        <w:rPr>
          <w:rFonts w:ascii="Times New Roman" w:hAnsi="Times New Roman" w:cs="Times New Roman"/>
          <w:color w:val="000000"/>
          <w:kern w:val="0"/>
          <w:sz w:val="24"/>
          <w:szCs w:val="24"/>
        </w:rPr>
        <w:t>MG_methods</w:t>
      </w:r>
      <w:proofErr w:type="spellEnd"/>
      <w:proofErr w:type="gramStart"/>
      <w:r w:rsidRPr="00DE61F8">
        <w:rPr>
          <w:rFonts w:ascii="Times New Roman" w:hAnsi="Times New Roman" w:cs="Times New Roman"/>
          <w:color w:val="000000"/>
          <w:kern w:val="0"/>
          <w:sz w:val="24"/>
          <w:szCs w:val="24"/>
        </w:rPr>
        <w:t>”.</w:t>
      </w:r>
      <w:proofErr w:type="gramEnd"/>
      <w:r w:rsidRPr="00DE61F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Verify the solver using the problem statement given in Q1. Report the 2-norm of the residual after applying one FMG-cycle to the test problem in Q1. Afterwards, apply V-cycle to solution approximation till the residual 2-norm is greater than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-6</m:t>
            </m:r>
          </m:sup>
        </m:sSup>
      </m:oMath>
      <w:r w:rsidRPr="00DE61F8">
        <w:rPr>
          <w:rFonts w:ascii="Times New Roman" w:hAnsi="Times New Roman" w:cs="Times New Roman"/>
          <w:color w:val="000000"/>
          <w:kern w:val="0"/>
          <w:sz w:val="24"/>
          <w:szCs w:val="24"/>
        </w:rPr>
        <w:t>. Report the number of V-cycle iterations.</w:t>
      </w:r>
      <w:ins w:id="89" w:author="Nirmal S." w:date="2024-02-13T17:14:00Z">
        <w:r w:rsidR="003F353B" w:rsidRPr="000C73AF">
          <w:rPr>
            <w:rFonts w:ascii="Times New Roman" w:hAnsi="Times New Roman" w:cs="Times New Roman"/>
            <w:rPrChange w:id="90" w:author="Nirmal S." w:date="2024-02-13T17:58:00Z">
              <w:rPr/>
            </w:rPrChange>
          </w:rPr>
          <w:br w:type="page"/>
        </w:r>
      </w:ins>
    </w:p>
    <w:p w14:paraId="7BB045CA" w14:textId="77777777" w:rsidR="00831345" w:rsidRPr="000D43EC" w:rsidRDefault="00831345" w:rsidP="00831345">
      <w:pPr>
        <w:pStyle w:val="Heading1"/>
        <w:rPr>
          <w:ins w:id="91" w:author="Nirmal S." w:date="2024-02-20T12:14:00Z"/>
          <w:rFonts w:ascii="Times New Roman" w:hAnsi="Times New Roman" w:cs="Times New Roman"/>
        </w:rPr>
      </w:pPr>
      <w:bookmarkStart w:id="92" w:name="_Toc162821390"/>
      <w:ins w:id="93" w:author="Nirmal S." w:date="2024-02-20T12:14:00Z">
        <w:r w:rsidRPr="000D43EC">
          <w:rPr>
            <w:rFonts w:ascii="Times New Roman" w:hAnsi="Times New Roman" w:cs="Times New Roman"/>
          </w:rPr>
          <w:lastRenderedPageBreak/>
          <w:t>Grid Details</w:t>
        </w:r>
        <w:bookmarkEnd w:id="92"/>
      </w:ins>
    </w:p>
    <w:p w14:paraId="50822A53" w14:textId="1BBCC214" w:rsidR="003F353B" w:rsidRDefault="00B46ED7">
      <w:pPr>
        <w:rPr>
          <w:rFonts w:ascii="Times New Roman" w:hAnsi="Times New Roman" w:cs="Times New Roman"/>
          <w:b/>
          <w:bCs/>
          <w:i/>
          <w:iCs/>
        </w:rPr>
      </w:pPr>
      <w:del w:id="94" w:author="Nirmal S." w:date="2024-02-13T17:28:00Z">
        <w:r w:rsidRPr="00905425">
          <w:rPr>
            <w:rFonts w:ascii="Times New Roman" w:hAnsi="Times New Roman" w:cs="Times New Roman"/>
            <w:b/>
            <w:bCs/>
            <w:i/>
            <w:iCs/>
            <w:rPrChange w:id="95" w:author="Nirmal S." w:date="2024-02-20T12:08:00Z">
              <w:rPr>
                <w:rFonts w:ascii="Cambria Math" w:eastAsiaTheme="minorEastAsia" w:hAnsi="Cambria Math" w:cs="Times New Roman"/>
              </w:rPr>
            </w:rPrChange>
          </w:rPr>
          <w:delText> </w:delText>
        </w:r>
      </w:del>
    </w:p>
    <w:p w14:paraId="57861D1B" w14:textId="3BE51644" w:rsidR="00990BE7" w:rsidRPr="00DE61F8" w:rsidRDefault="00990BE7">
      <w:pPr>
        <w:rPr>
          <w:rFonts w:ascii="Times New Roman" w:hAnsi="Times New Roman" w:cs="Times New Roman"/>
          <w:sz w:val="24"/>
          <w:szCs w:val="24"/>
        </w:rPr>
      </w:pPr>
      <w:r w:rsidRPr="00DE61F8">
        <w:rPr>
          <w:rFonts w:ascii="Times New Roman" w:hAnsi="Times New Roman" w:cs="Times New Roman"/>
          <w:sz w:val="24"/>
          <w:szCs w:val="24"/>
        </w:rPr>
        <w:t xml:space="preserve">A 1D grid is considered, which stores the values of </w:t>
      </w:r>
      <w:r w:rsidRPr="00DE61F8">
        <w:rPr>
          <w:rFonts w:ascii="Times New Roman" w:hAnsi="Times New Roman" w:cs="Times New Roman"/>
          <w:i/>
          <w:iCs/>
          <w:sz w:val="24"/>
          <w:szCs w:val="24"/>
        </w:rPr>
        <w:t xml:space="preserve">u, v, f, </w:t>
      </w:r>
      <w:proofErr w:type="spellStart"/>
      <w:r w:rsidRPr="00DE61F8">
        <w:rPr>
          <w:rFonts w:ascii="Times New Roman" w:hAnsi="Times New Roman" w:cs="Times New Roman"/>
          <w:i/>
          <w:iCs/>
          <w:sz w:val="24"/>
          <w:szCs w:val="24"/>
        </w:rPr>
        <w:t>v_temp</w:t>
      </w:r>
      <w:proofErr w:type="spellEnd"/>
      <w:r w:rsidRPr="00DE61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E61F8">
        <w:rPr>
          <w:rFonts w:ascii="Times New Roman" w:hAnsi="Times New Roman" w:cs="Times New Roman"/>
          <w:sz w:val="24"/>
          <w:szCs w:val="24"/>
        </w:rPr>
        <w:t>which can be split in levels as shown in the figure below:</w:t>
      </w:r>
    </w:p>
    <w:p w14:paraId="6F85F4C3" w14:textId="344306CE" w:rsidR="00990BE7" w:rsidRPr="00DE61F8" w:rsidRDefault="00990BE7" w:rsidP="00990BE7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1F8">
        <w:rPr>
          <w:noProof/>
          <w:sz w:val="24"/>
          <w:szCs w:val="24"/>
        </w:rPr>
        <w:drawing>
          <wp:inline distT="0" distB="0" distL="0" distR="0" wp14:anchorId="0A68E64E" wp14:editId="5DD11EB9">
            <wp:extent cx="4198620" cy="945224"/>
            <wp:effectExtent l="0" t="0" r="0" b="7620"/>
            <wp:docPr id="130118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3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636" cy="9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9B6B" w14:textId="00F61434" w:rsidR="00990BE7" w:rsidRPr="00DE61F8" w:rsidRDefault="00990BE7" w:rsidP="00990BE7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DE61F8">
        <w:rPr>
          <w:rFonts w:ascii="Times New Roman" w:hAnsi="Times New Roman" w:cs="Times New Roman"/>
          <w:sz w:val="20"/>
          <w:szCs w:val="20"/>
        </w:rPr>
        <w:t xml:space="preserve">Figure </w:t>
      </w:r>
      <w:r w:rsidRPr="00DE61F8">
        <w:rPr>
          <w:rFonts w:ascii="Times New Roman" w:hAnsi="Times New Roman" w:cs="Times New Roman"/>
          <w:sz w:val="20"/>
          <w:szCs w:val="20"/>
        </w:rPr>
        <w:fldChar w:fldCharType="begin"/>
      </w:r>
      <w:r w:rsidRPr="00DE61F8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DE61F8">
        <w:rPr>
          <w:rFonts w:ascii="Times New Roman" w:hAnsi="Times New Roman" w:cs="Times New Roman"/>
          <w:sz w:val="20"/>
          <w:szCs w:val="20"/>
        </w:rPr>
        <w:fldChar w:fldCharType="separate"/>
      </w:r>
      <w:r w:rsidR="00BC27A3">
        <w:rPr>
          <w:rFonts w:ascii="Times New Roman" w:hAnsi="Times New Roman" w:cs="Times New Roman"/>
          <w:noProof/>
          <w:sz w:val="20"/>
          <w:szCs w:val="20"/>
        </w:rPr>
        <w:t>1</w:t>
      </w:r>
      <w:r w:rsidRPr="00DE61F8">
        <w:rPr>
          <w:rFonts w:ascii="Times New Roman" w:hAnsi="Times New Roman" w:cs="Times New Roman"/>
          <w:sz w:val="20"/>
          <w:szCs w:val="20"/>
        </w:rPr>
        <w:fldChar w:fldCharType="end"/>
      </w:r>
      <w:r w:rsidRPr="00DE61F8">
        <w:rPr>
          <w:rFonts w:ascii="Times New Roman" w:hAnsi="Times New Roman" w:cs="Times New Roman"/>
          <w:sz w:val="20"/>
          <w:szCs w:val="20"/>
        </w:rPr>
        <w:t>: Image of the arrays to store the values (here the finest grid is considered with 17 grid points).</w:t>
      </w:r>
    </w:p>
    <w:p w14:paraId="00F9C381" w14:textId="77777777" w:rsidR="00DE61F8" w:rsidRDefault="00DE61F8" w:rsidP="00990BE7">
      <w:pPr>
        <w:rPr>
          <w:rFonts w:ascii="Times New Roman" w:hAnsi="Times New Roman" w:cs="Times New Roman"/>
          <w:sz w:val="24"/>
          <w:szCs w:val="24"/>
        </w:rPr>
      </w:pPr>
    </w:p>
    <w:p w14:paraId="2CA41177" w14:textId="248E44FF" w:rsidR="00990BE7" w:rsidRPr="00DE61F8" w:rsidRDefault="00990BE7" w:rsidP="00990B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61F8">
        <w:rPr>
          <w:rFonts w:ascii="Times New Roman" w:hAnsi="Times New Roman" w:cs="Times New Roman"/>
          <w:sz w:val="24"/>
          <w:szCs w:val="24"/>
        </w:rPr>
        <w:t xml:space="preserve">If the number of grid points are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</m:oMath>
      <w:r w:rsidRPr="00DE61F8">
        <w:rPr>
          <w:rFonts w:ascii="Times New Roman" w:eastAsiaTheme="minorEastAsia" w:hAnsi="Times New Roman" w:cs="Times New Roman"/>
          <w:sz w:val="24"/>
          <w:szCs w:val="24"/>
        </w:rPr>
        <w:t xml:space="preserve">+1: (for 512 divisions, there are 513 grid points </w:t>
      </w:r>
      <w:proofErr w:type="gramStart"/>
      <w:r w:rsidRPr="00DE61F8">
        <w:rPr>
          <w:rFonts w:ascii="Times New Roman" w:eastAsiaTheme="minorEastAsia" w:hAnsi="Times New Roman" w:cs="Times New Roman"/>
          <w:sz w:val="24"/>
          <w:szCs w:val="24"/>
        </w:rPr>
        <w:t xml:space="preserve">and  </w:t>
      </w:r>
      <w:r w:rsidRPr="00DE61F8">
        <w:rPr>
          <w:rFonts w:ascii="Times New Roman" w:eastAsiaTheme="minorEastAsia" w:hAnsi="Times New Roman" w:cs="Times New Roman"/>
          <w:i/>
          <w:iCs/>
          <w:sz w:val="24"/>
          <w:szCs w:val="24"/>
        </w:rPr>
        <w:t>l</w:t>
      </w:r>
      <w:proofErr w:type="gramEnd"/>
      <w:r w:rsidRPr="00DE61F8">
        <w:rPr>
          <w:rFonts w:ascii="Times New Roman" w:eastAsiaTheme="minorEastAsia" w:hAnsi="Times New Roman" w:cs="Times New Roman"/>
          <w:i/>
          <w:iCs/>
          <w:sz w:val="24"/>
          <w:szCs w:val="24"/>
        </w:rPr>
        <w:t>=9</w:t>
      </w:r>
      <w:r w:rsidRPr="00DE61F8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82292D" w14:textId="7469F180" w:rsidR="00990BE7" w:rsidRPr="00DE61F8" w:rsidRDefault="00990BE7" w:rsidP="00990B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61F8">
        <w:rPr>
          <w:rFonts w:ascii="Times New Roman" w:eastAsiaTheme="minorEastAsia" w:hAnsi="Times New Roman" w:cs="Times New Roman"/>
          <w:sz w:val="24"/>
          <w:szCs w:val="24"/>
        </w:rPr>
        <w:t>Then the total length of the array</w:t>
      </w:r>
      <w:r w:rsidR="002C3763" w:rsidRPr="00DE61F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+l</m:t>
        </m:r>
      </m:oMath>
    </w:p>
    <w:p w14:paraId="6202F35B" w14:textId="07AEF130" w:rsidR="002C3763" w:rsidRPr="00DE61F8" w:rsidRDefault="002C3763" w:rsidP="00990B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61F8">
        <w:rPr>
          <w:rFonts w:ascii="Times New Roman" w:hAnsi="Times New Roman" w:cs="Times New Roman"/>
          <w:sz w:val="24"/>
          <w:szCs w:val="24"/>
        </w:rPr>
        <w:t xml:space="preserve">Number of grids in level </w:t>
      </w:r>
      <w:r w:rsidRPr="00DE61F8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DE61F8">
        <w:rPr>
          <w:rFonts w:ascii="Times New Roman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</w:p>
    <w:p w14:paraId="5D1ED49C" w14:textId="77777777" w:rsidR="00807739" w:rsidRPr="00DE61F8" w:rsidRDefault="00807739" w:rsidP="00990B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D9D404" w14:textId="312AF805" w:rsidR="00807739" w:rsidRPr="00DE61F8" w:rsidRDefault="00807739" w:rsidP="00990BE7">
      <w:pPr>
        <w:rPr>
          <w:ins w:id="96" w:author="Nirmal S." w:date="2024-02-13T17:14:00Z"/>
          <w:rFonts w:ascii="Times New Roman" w:hAnsi="Times New Roman" w:cs="Times New Roman"/>
          <w:sz w:val="24"/>
          <w:szCs w:val="24"/>
          <w:rPrChange w:id="97" w:author="Nirmal S." w:date="2024-02-13T17:58:00Z">
            <w:rPr>
              <w:ins w:id="98" w:author="Nirmal S." w:date="2024-02-13T17:14:00Z"/>
            </w:rPr>
          </w:rPrChange>
        </w:rPr>
      </w:pPr>
      <w:r w:rsidRPr="00DE61F8">
        <w:rPr>
          <w:rFonts w:ascii="Times New Roman" w:eastAsiaTheme="minorEastAsia" w:hAnsi="Times New Roman" w:cs="Times New Roman"/>
          <w:sz w:val="24"/>
          <w:szCs w:val="24"/>
        </w:rPr>
        <w:t xml:space="preserve">For a given number of divisions, number of levels </w:t>
      </w:r>
      <w:proofErr w:type="spellStart"/>
      <w:r w:rsidRPr="00DE61F8">
        <w:rPr>
          <w:rFonts w:ascii="Times New Roman" w:eastAsiaTheme="minorEastAsia" w:hAnsi="Times New Roman" w:cs="Times New Roman"/>
          <w:i/>
          <w:iCs/>
          <w:sz w:val="24"/>
          <w:szCs w:val="24"/>
        </w:rPr>
        <w:t>Levels</w:t>
      </w:r>
      <w:proofErr w:type="spellEnd"/>
      <w:r w:rsidRPr="00DE61F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(no_of_div 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Times New Roman"/>
            <w:sz w:val="24"/>
            <w:szCs w:val="24"/>
          </w:rPr>
          <m:t>+1)</m:t>
        </m:r>
      </m:oMath>
    </w:p>
    <w:p w14:paraId="4C0B40BE" w14:textId="1027848E" w:rsidR="003F353B" w:rsidRPr="000C73AF" w:rsidRDefault="003F353B" w:rsidP="00727EEE">
      <w:pPr>
        <w:spacing w:after="0"/>
        <w:jc w:val="center"/>
        <w:rPr>
          <w:ins w:id="99" w:author="Nirmal S." w:date="2024-02-13T17:15:00Z"/>
          <w:rFonts w:ascii="Times New Roman" w:hAnsi="Times New Roman" w:cs="Times New Roman"/>
          <w:rPrChange w:id="100" w:author="Nirmal S." w:date="2024-02-13T17:58:00Z">
            <w:rPr>
              <w:ins w:id="101" w:author="Nirmal S." w:date="2024-02-13T17:15:00Z"/>
            </w:rPr>
          </w:rPrChange>
        </w:rPr>
      </w:pPr>
      <w:ins w:id="102" w:author="Nirmal S." w:date="2024-02-13T17:15:00Z">
        <w:r w:rsidRPr="000C73AF">
          <w:rPr>
            <w:rFonts w:ascii="Times New Roman" w:hAnsi="Times New Roman" w:cs="Times New Roman"/>
            <w:rPrChange w:id="103" w:author="Nirmal S." w:date="2024-02-13T17:58:00Z">
              <w:rPr/>
            </w:rPrChange>
          </w:rPr>
          <w:br w:type="page"/>
        </w:r>
      </w:ins>
    </w:p>
    <w:p w14:paraId="32F3EA49" w14:textId="7999A38C" w:rsidR="00831345" w:rsidRDefault="003F353B" w:rsidP="00831345">
      <w:pPr>
        <w:pStyle w:val="Heading1"/>
        <w:rPr>
          <w:ins w:id="104" w:author="Nirmal S." w:date="2024-02-20T12:13:00Z"/>
          <w:rFonts w:ascii="Times New Roman" w:hAnsi="Times New Roman" w:cs="Times New Roman"/>
        </w:rPr>
      </w:pPr>
      <w:bookmarkStart w:id="105" w:name="_Toc162821391"/>
      <w:ins w:id="106" w:author="Nirmal S." w:date="2024-02-13T17:15:00Z">
        <w:r w:rsidRPr="000C73AF">
          <w:rPr>
            <w:rFonts w:ascii="Times New Roman" w:hAnsi="Times New Roman" w:cs="Times New Roman"/>
            <w:rPrChange w:id="107" w:author="Nirmal S." w:date="2024-02-13T17:58:00Z">
              <w:rPr/>
            </w:rPrChange>
          </w:rPr>
          <w:lastRenderedPageBreak/>
          <w:t>Discretised Equations</w:t>
        </w:r>
      </w:ins>
      <w:bookmarkEnd w:id="105"/>
    </w:p>
    <w:p w14:paraId="0E22B022" w14:textId="153A87D8" w:rsidR="00DE61F8" w:rsidRPr="00DE61F8" w:rsidRDefault="00DE61F8">
      <w:pPr>
        <w:rPr>
          <w:ins w:id="108" w:author="Nirmal S." w:date="2024-02-13T17:15:00Z"/>
          <w:sz w:val="24"/>
          <w:szCs w:val="24"/>
        </w:rPr>
        <w:pPrChange w:id="109" w:author="Nirmal S." w:date="2024-02-20T12:13:00Z">
          <w:pPr>
            <w:pStyle w:val="Heading1"/>
          </w:pPr>
        </w:pPrChange>
      </w:pPr>
    </w:p>
    <w:p w14:paraId="45D01123" w14:textId="77777777" w:rsidR="00DE61F8" w:rsidRPr="00DE61F8" w:rsidRDefault="00DE61F8">
      <w:pPr>
        <w:rPr>
          <w:rFonts w:ascii="Times New Roman" w:hAnsi="Times New Roman" w:cs="Times New Roman"/>
          <w:sz w:val="24"/>
          <w:szCs w:val="24"/>
        </w:rPr>
      </w:pPr>
      <w:r w:rsidRPr="00DE61F8">
        <w:rPr>
          <w:rFonts w:ascii="Times New Roman" w:hAnsi="Times New Roman" w:cs="Times New Roman"/>
          <w:sz w:val="24"/>
          <w:szCs w:val="24"/>
        </w:rPr>
        <w:t>The 1D model problem:</w:t>
      </w:r>
    </w:p>
    <w:p w14:paraId="0ADCC69E" w14:textId="169AA59C" w:rsidR="00DE61F8" w:rsidRPr="00DE61F8" w:rsidRDefault="00DE61F8" w:rsidP="00DE61F8">
      <w:pPr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+σu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</m:oMath>
      </m:oMathPara>
    </w:p>
    <w:p w14:paraId="1EEB24E0" w14:textId="77777777" w:rsidR="00DE61F8" w:rsidRPr="00DE61F8" w:rsidRDefault="00DE61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51D437" w14:textId="4492163B" w:rsidR="00DE61F8" w:rsidRPr="00DE61F8" w:rsidRDefault="00DE61F8">
      <w:pPr>
        <w:rPr>
          <w:rFonts w:ascii="Times New Roman" w:eastAsiaTheme="minorEastAsia" w:hAnsi="Times New Roman" w:cs="Times New Roman"/>
          <w:sz w:val="24"/>
          <w:szCs w:val="24"/>
        </w:rPr>
      </w:pPr>
      <w:r w:rsidRPr="00DE61F8">
        <w:rPr>
          <w:rFonts w:ascii="Times New Roman" w:eastAsiaTheme="minorEastAsia" w:hAnsi="Times New Roman" w:cs="Times New Roman"/>
          <w:sz w:val="24"/>
          <w:szCs w:val="24"/>
        </w:rPr>
        <w:t>Discretising it in Finite Difference Method:</w:t>
      </w:r>
    </w:p>
    <w:p w14:paraId="4389551D" w14:textId="1DEDF00B" w:rsidR="00DE61F8" w:rsidRPr="00DE61F8" w:rsidRDefault="00DE61F8" w:rsidP="00DE61F8">
      <w:pPr>
        <w:ind w:left="1440"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AB577E3" w14:textId="77777777" w:rsidR="00DE61F8" w:rsidRPr="00DE61F8" w:rsidRDefault="00DE61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0881AB" w14:textId="77777777" w:rsidR="00DE61F8" w:rsidRDefault="00DE61F8">
      <w:pPr>
        <w:rPr>
          <w:rFonts w:ascii="Times New Roman" w:eastAsiaTheme="minorEastAsia" w:hAnsi="Times New Roman" w:cs="Times New Roman"/>
        </w:rPr>
      </w:pPr>
    </w:p>
    <w:p w14:paraId="787BB0F9" w14:textId="77777777" w:rsidR="00DE61F8" w:rsidRDefault="00DE61F8">
      <w:pPr>
        <w:rPr>
          <w:rFonts w:ascii="Times New Roman" w:eastAsiaTheme="minorEastAsia" w:hAnsi="Times New Roman" w:cs="Times New Roman"/>
        </w:rPr>
      </w:pPr>
    </w:p>
    <w:p w14:paraId="3E87CC57" w14:textId="52BC5A90" w:rsidR="008404C3" w:rsidRDefault="008404C3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0B572ED" w14:textId="27B3F4CB" w:rsidR="003F353B" w:rsidRPr="000C73AF" w:rsidRDefault="00CA2956" w:rsidP="003F353B">
      <w:pPr>
        <w:pStyle w:val="Heading1"/>
        <w:rPr>
          <w:ins w:id="110" w:author="Nirmal S." w:date="2024-02-13T17:16:00Z"/>
          <w:rFonts w:ascii="Times New Roman" w:hAnsi="Times New Roman" w:cs="Times New Roman"/>
          <w:rPrChange w:id="111" w:author="Nirmal S." w:date="2024-02-13T17:58:00Z">
            <w:rPr>
              <w:ins w:id="112" w:author="Nirmal S." w:date="2024-02-13T17:16:00Z"/>
            </w:rPr>
          </w:rPrChange>
        </w:rPr>
      </w:pPr>
      <w:bookmarkStart w:id="113" w:name="_Toc162821392"/>
      <w:r>
        <w:rPr>
          <w:rFonts w:ascii="Times New Roman" w:hAnsi="Times New Roman" w:cs="Times New Roman"/>
        </w:rPr>
        <w:lastRenderedPageBreak/>
        <w:t xml:space="preserve">C-Code: </w:t>
      </w:r>
      <w:r w:rsidR="00A31EF9">
        <w:rPr>
          <w:rFonts w:ascii="Times New Roman" w:hAnsi="Times New Roman" w:cs="Times New Roman"/>
        </w:rPr>
        <w:t>Multi Grid Methods</w:t>
      </w:r>
      <w:bookmarkEnd w:id="113"/>
    </w:p>
    <w:p w14:paraId="3D1D34A8" w14:textId="77777777" w:rsidR="00863E7C" w:rsidRDefault="00863E7C" w:rsidP="00863E7C">
      <w:pPr>
        <w:rPr>
          <w:rFonts w:ascii="Times New Roman" w:hAnsi="Times New Roman" w:cs="Times New Roman"/>
        </w:rPr>
      </w:pPr>
    </w:p>
    <w:p w14:paraId="119EF4A8" w14:textId="77777777" w:rsidR="00D74539" w:rsidRPr="00D74539" w:rsidRDefault="00D74539" w:rsidP="00D7453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74539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 Code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8BCB92F" w14:textId="224D3205" w:rsidR="00D74539" w:rsidRPr="00D74539" w:rsidRDefault="00D74539" w:rsidP="00D74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function will run either V-Cycle or Full-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the user input. The function can be checked from the program file </w:t>
      </w:r>
      <w:r w:rsidRPr="00D74539">
        <w:rPr>
          <w:rFonts w:ascii="Times New Roman" w:hAnsi="Times New Roman" w:cs="Times New Roman"/>
          <w:i/>
          <w:iCs/>
          <w:sz w:val="24"/>
          <w:szCs w:val="24"/>
        </w:rPr>
        <w:t>“A02_234103107.c”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3C695E" w14:textId="77777777" w:rsidR="00D74539" w:rsidRDefault="00D74539" w:rsidP="00A31EF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02328A" w14:textId="47F8720E" w:rsidR="00EB0E27" w:rsidRDefault="00A31EF9" w:rsidP="00A31EF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EF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Functions:</w:t>
      </w:r>
    </w:p>
    <w:p w14:paraId="782152B4" w14:textId="6C755D57" w:rsidR="00F012BE" w:rsidRPr="00A31EF9" w:rsidRDefault="00A31EF9" w:rsidP="00A31EF9">
      <w:pPr>
        <w:jc w:val="both"/>
        <w:rPr>
          <w:ins w:id="114" w:author="Nirmal S." w:date="2024-02-13T17:15:00Z"/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1EF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A2A248D" wp14:editId="0C6387B9">
                <wp:simplePos x="0" y="0"/>
                <wp:positionH relativeFrom="page">
                  <wp:posOffset>0</wp:posOffset>
                </wp:positionH>
                <wp:positionV relativeFrom="paragraph">
                  <wp:posOffset>410845</wp:posOffset>
                </wp:positionV>
                <wp:extent cx="7566660" cy="1404620"/>
                <wp:effectExtent l="0" t="0" r="0" b="1270"/>
                <wp:wrapSquare wrapText="bothSides"/>
                <wp:docPr id="384631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8DC6C" w14:textId="5FEC5BC1" w:rsidR="00A31EF9" w:rsidRPr="00A31EF9" w:rsidRDefault="00A31EF9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31EF9">
                              <w:rPr>
                                <w:rStyle w:val="hljs-function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31EF9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index_</w:t>
                            </w:r>
                            <w:proofErr w:type="gramStart"/>
                            <w:r w:rsidRPr="00A31EF9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level</w:t>
                            </w:r>
                            <w:proofErr w:type="spellEnd"/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Levels, </w:t>
                            </w:r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)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{</w:t>
                            </w:r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return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r w:rsidRPr="00A31EF9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pow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r w:rsidRPr="00A31EF9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, Levels-lvl+</w:t>
                            </w:r>
                            <w:r w:rsidRPr="00A31EF9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 xml:space="preserve">) - </w:t>
                            </w:r>
                            <w:r w:rsidRPr="00A31EF9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 xml:space="preserve"> + (Levels-</w:t>
                            </w:r>
                            <w:proofErr w:type="spellStart"/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);}</w:t>
                            </w:r>
                          </w:p>
                          <w:p w14:paraId="033CCFEA" w14:textId="77777777" w:rsidR="00A31EF9" w:rsidRPr="00A31EF9" w:rsidRDefault="00A31EF9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</w:p>
                          <w:p w14:paraId="5D043E9A" w14:textId="0988E417" w:rsidR="00F012BE" w:rsidRPr="00A31EF9" w:rsidRDefault="00A31EF9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31EF9">
                              <w:rPr>
                                <w:rStyle w:val="hljs-function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31EF9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num_</w:t>
                            </w:r>
                            <w:proofErr w:type="gramStart"/>
                            <w:r w:rsidRPr="00A31EF9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grid</w:t>
                            </w:r>
                            <w:proofErr w:type="spellEnd"/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Levels, </w:t>
                            </w:r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A31EF9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)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{</w:t>
                            </w:r>
                            <w:r w:rsidRPr="00A31EF9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return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r w:rsidRPr="00A31EF9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pow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r w:rsidRPr="00A31EF9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,Levels-lvl+</w:t>
                            </w:r>
                            <w:r w:rsidRPr="00A31EF9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 xml:space="preserve">) + </w:t>
                            </w:r>
                            <w:r w:rsidRPr="00A31EF9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A31EF9">
                              <w:rPr>
                                <w:rFonts w:ascii="Consolas" w:hAnsi="Consolas"/>
                                <w:color w:val="FFFFFF"/>
                              </w:rPr>
                              <w:t>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2A24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.35pt;width:595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THDA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" fillcolor="#333" stroked="f">
                <v:textbox style="mso-fit-shape-to-text:t">
                  <w:txbxContent>
                    <w:p w14:paraId="2148DC6C" w14:textId="5FEC5BC1" w:rsidR="00A31EF9" w:rsidRPr="00A31EF9" w:rsidRDefault="00A31EF9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31EF9">
                        <w:rPr>
                          <w:rStyle w:val="hljs-function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31EF9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index_</w:t>
                      </w:r>
                      <w:proofErr w:type="gramStart"/>
                      <w:r w:rsidRPr="00A31EF9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level</w:t>
                      </w:r>
                      <w:proofErr w:type="spellEnd"/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Levels, </w:t>
                      </w:r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)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>{</w:t>
                      </w:r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return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r w:rsidRPr="00A31EF9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pow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r w:rsidRPr="00A31EF9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>, Levels-lvl+</w:t>
                      </w:r>
                      <w:r w:rsidRPr="00A31EF9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 xml:space="preserve">) - </w:t>
                      </w:r>
                      <w:r w:rsidRPr="00A31EF9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 xml:space="preserve"> + (Levels-</w:t>
                      </w:r>
                      <w:proofErr w:type="spellStart"/>
                      <w:r w:rsidRPr="00A31EF9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A31EF9">
                        <w:rPr>
                          <w:rFonts w:ascii="Consolas" w:hAnsi="Consolas"/>
                          <w:color w:val="FFFFFF"/>
                        </w:rPr>
                        <w:t>);}</w:t>
                      </w:r>
                    </w:p>
                    <w:p w14:paraId="033CCFEA" w14:textId="77777777" w:rsidR="00A31EF9" w:rsidRPr="00A31EF9" w:rsidRDefault="00A31EF9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</w:p>
                    <w:p w14:paraId="5D043E9A" w14:textId="0988E417" w:rsidR="00F012BE" w:rsidRPr="00A31EF9" w:rsidRDefault="00A31EF9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31EF9">
                        <w:rPr>
                          <w:rStyle w:val="hljs-function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31EF9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num_</w:t>
                      </w:r>
                      <w:proofErr w:type="gramStart"/>
                      <w:r w:rsidRPr="00A31EF9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grid</w:t>
                      </w:r>
                      <w:proofErr w:type="spellEnd"/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Levels, </w:t>
                      </w:r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A31EF9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)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>{</w:t>
                      </w:r>
                      <w:r w:rsidRPr="00A31EF9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return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r w:rsidRPr="00A31EF9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pow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r w:rsidRPr="00A31EF9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>,Levels-lvl+</w:t>
                      </w:r>
                      <w:r w:rsidRPr="00A31EF9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 xml:space="preserve">) + </w:t>
                      </w:r>
                      <w:r w:rsidRPr="00A31EF9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A31EF9">
                        <w:rPr>
                          <w:rFonts w:ascii="Consolas" w:hAnsi="Consolas"/>
                          <w:color w:val="FFFFFF"/>
                        </w:rPr>
                        <w:t>;}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Functions to calculate the starting point of the level, and the number of cells in the array at that level:</w:t>
      </w:r>
    </w:p>
    <w:p w14:paraId="4173384A" w14:textId="77777777" w:rsidR="00A31EF9" w:rsidRDefault="00A31EF9" w:rsidP="00F012BE">
      <w:pPr>
        <w:spacing w:before="240"/>
        <w:rPr>
          <w:rFonts w:ascii="Times New Roman" w:hAnsi="Times New Roman" w:cs="Times New Roman"/>
        </w:rPr>
      </w:pPr>
    </w:p>
    <w:p w14:paraId="5358FB3F" w14:textId="77777777" w:rsidR="00EB0E27" w:rsidRDefault="00EB0E27" w:rsidP="00F012BE">
      <w:pPr>
        <w:spacing w:before="240"/>
        <w:rPr>
          <w:rFonts w:ascii="Times New Roman" w:hAnsi="Times New Roman" w:cs="Times New Roman"/>
        </w:rPr>
      </w:pPr>
    </w:p>
    <w:p w14:paraId="4F2FC602" w14:textId="4107208A" w:rsidR="008B6836" w:rsidRPr="00EB0E27" w:rsidRDefault="003F06E7" w:rsidP="00D93179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EB0E27">
        <w:rPr>
          <w:rFonts w:ascii="Courier New" w:hAnsi="Courier New" w:cs="Courier New"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649874" wp14:editId="6F44FA48">
                <wp:simplePos x="0" y="0"/>
                <wp:positionH relativeFrom="page">
                  <wp:posOffset>0</wp:posOffset>
                </wp:positionH>
                <wp:positionV relativeFrom="paragraph">
                  <wp:posOffset>431165</wp:posOffset>
                </wp:positionV>
                <wp:extent cx="7709535" cy="1404620"/>
                <wp:effectExtent l="0" t="0" r="5715" b="0"/>
                <wp:wrapSquare wrapText="bothSides"/>
                <wp:docPr id="158246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9535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2033B" w14:textId="77777777" w:rsidR="001E0518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void</w:t>
                            </w:r>
                            <w:r w:rsidRPr="003F06E7">
                              <w:rPr>
                                <w:rStyle w:val="hljs-function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relaxation_</w:t>
                            </w:r>
                            <w:proofErr w:type="gramStart"/>
                            <w:r w:rsidRPr="003F06E7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methods</w:t>
                            </w:r>
                            <w:proofErr w:type="spellEnd"/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M, </w:t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, </w:t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Levels, </w:t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v[M], </w:t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f[M], </w:t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sigma, </w:t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nu, </w:t>
                            </w:r>
                          </w:p>
                          <w:p w14:paraId="014F2409" w14:textId="6559E4A6" w:rsidR="003F06E7" w:rsidRPr="003F06E7" w:rsidRDefault="001E0518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="003F06E7"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char</w:t>
                            </w:r>
                            <w:r w:rsidR="003F06E7"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method, </w:t>
                            </w:r>
                            <w:r w:rsidR="003F06E7"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="003F06E7"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="003F06E7"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J_weight</w:t>
                            </w:r>
                            <w:proofErr w:type="spellEnd"/>
                            <w:r w:rsidR="003F06E7"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, </w:t>
                            </w:r>
                            <w:r w:rsidR="003F06E7"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="003F06E7"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gramStart"/>
                            <w:r w:rsidR="003F06E7" w:rsidRPr="003F06E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h)</w:t>
                            </w:r>
                            <w:r w:rsidR="003F06E7" w:rsidRPr="003F06E7">
                              <w:rPr>
                                <w:rFonts w:ascii="Consolas" w:hAnsi="Consolas"/>
                                <w:color w:val="FFFFFF"/>
                              </w:rPr>
                              <w:t>{</w:t>
                            </w:r>
                            <w:proofErr w:type="gramEnd"/>
                          </w:p>
                          <w:p w14:paraId="54261AAD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54DA3B89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index_lvl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index_</w:t>
                            </w:r>
                            <w:proofErr w:type="gram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level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Levels,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532AD028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m =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index_lvl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+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num_</w:t>
                            </w:r>
                            <w:proofErr w:type="gram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grid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Levels,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2C80831F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h2 = </w:t>
                            </w:r>
                            <w:r w:rsidRPr="003F06E7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pow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(h,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59330803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15C74D6F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if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method == </w:t>
                            </w:r>
                            <w:r w:rsidRPr="003F06E7">
                              <w:rPr>
                                <w:rStyle w:val="hljs-string"/>
                                <w:rFonts w:ascii="Consolas" w:eastAsiaTheme="majorEastAsia" w:hAnsi="Consolas"/>
                                <w:color w:val="A2FCA2"/>
                              </w:rPr>
                              <w:t>'J'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) {</w:t>
                            </w:r>
                          </w:p>
                          <w:p w14:paraId="19F255D9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n = </w:t>
                            </w:r>
                            <w:r w:rsidRPr="003F06E7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pow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Start"/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,Levels</w:t>
                            </w:r>
                            <w:proofErr w:type="gram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-lvl+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) + 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;</w:t>
                            </w:r>
                          </w:p>
                          <w:p w14:paraId="00D413FE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v_new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[n];</w:t>
                            </w:r>
                          </w:p>
                          <w:p w14:paraId="630FA68D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=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0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&lt;n;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++)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v_new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 = v[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index_lvl+i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];</w:t>
                            </w:r>
                          </w:p>
                          <w:p w14:paraId="6A7560AA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340A3F36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iter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=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0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iter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&lt;nu;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iter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++){</w:t>
                            </w:r>
                          </w:p>
                          <w:p w14:paraId="0827D236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=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&lt;n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-1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++){</w:t>
                            </w:r>
                          </w:p>
                          <w:p w14:paraId="7AB8220D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v_new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 = (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-J_</w:t>
                            </w:r>
                            <w:proofErr w:type="gram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weight)*</w:t>
                            </w:r>
                            <w:proofErr w:type="spellStart"/>
                            <w:proofErr w:type="gram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v_new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] +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J_weight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*(h2*f[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index_lvl+i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 + v[index_lvl+i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-1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 + v[index_lvl+i+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])/(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+sigma*h2);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04FF5505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526D63E0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=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0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&lt;n;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++)  v[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index_lvl+i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] =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v_new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];</w:t>
                            </w:r>
                          </w:p>
                          <w:p w14:paraId="499D7805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39122405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07FCA33F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020F49AF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if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method == </w:t>
                            </w:r>
                            <w:r w:rsidRPr="003F06E7">
                              <w:rPr>
                                <w:rStyle w:val="hljs-string"/>
                                <w:rFonts w:ascii="Consolas" w:eastAsiaTheme="majorEastAsia" w:hAnsi="Consolas"/>
                                <w:color w:val="A2FCA2"/>
                              </w:rPr>
                              <w:t>'G'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) {</w:t>
                            </w:r>
                          </w:p>
                          <w:p w14:paraId="1F8A6EFB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iter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=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0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iter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&lt;nu;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iter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++){</w:t>
                            </w:r>
                          </w:p>
                          <w:p w14:paraId="1CD053B4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=index_lvl+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&lt;m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-1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++){</w:t>
                            </w:r>
                          </w:p>
                          <w:p w14:paraId="7F27D390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v[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 = (h2*f[</w:t>
                            </w:r>
                            <w:proofErr w:type="spellStart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 + v[i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-1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 + v[i+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])/(</w:t>
                            </w:r>
                            <w:r w:rsidRPr="003F06E7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+sigma*h2);</w:t>
                            </w:r>
                          </w:p>
                          <w:p w14:paraId="35EC3DD7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430D24C4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6A484DDD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72E00F3E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18B5B650" w14:textId="77777777" w:rsidR="003F06E7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06E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return</w:t>
                            </w: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;</w:t>
                            </w:r>
                          </w:p>
                          <w:p w14:paraId="38BB67D4" w14:textId="44FA1717" w:rsidR="00F012BE" w:rsidRPr="003F06E7" w:rsidRDefault="003F06E7" w:rsidP="003F06E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06E7">
                              <w:rPr>
                                <w:rFonts w:ascii="Consolas" w:hAnsi="Consolas"/>
                                <w:color w:va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49874" id="_x0000_s1027" type="#_x0000_t202" style="position:absolute;margin-left:0;margin-top:33.95pt;width:607.0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" fillcolor="#333" stroked="f">
                <v:textbox style="mso-fit-shape-to-text:t">
                  <w:txbxContent>
                    <w:p w14:paraId="5A52033B" w14:textId="77777777" w:rsidR="001E0518" w:rsidRDefault="003F06E7" w:rsidP="003F06E7">
                      <w:pPr>
                        <w:pStyle w:val="HTMLPreformatted"/>
                        <w:shd w:val="clear" w:color="auto" w:fill="333333"/>
                        <w:rPr>
                          <w:rStyle w:val="hljs-params"/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void</w:t>
                      </w:r>
                      <w:r w:rsidRPr="003F06E7">
                        <w:rPr>
                          <w:rStyle w:val="hljs-function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relaxation_</w:t>
                      </w:r>
                      <w:proofErr w:type="gramStart"/>
                      <w:r w:rsidRPr="003F06E7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methods</w:t>
                      </w:r>
                      <w:proofErr w:type="spellEnd"/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M, </w:t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, </w:t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Levels, </w:t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v[M], </w:t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f[M], </w:t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sigma, </w:t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nu, </w:t>
                      </w:r>
                    </w:p>
                    <w:p w14:paraId="014F2409" w14:textId="6559E4A6" w:rsidR="003F06E7" w:rsidRPr="003F06E7" w:rsidRDefault="001E0518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ab/>
                      </w:r>
                      <w:r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ab/>
                      </w:r>
                      <w:r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ab/>
                      </w:r>
                      <w:r w:rsidR="003F06E7"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char</w:t>
                      </w:r>
                      <w:r w:rsidR="003F06E7"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method, </w:t>
                      </w:r>
                      <w:r w:rsidR="003F06E7"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="003F06E7"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="003F06E7"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J_weight</w:t>
                      </w:r>
                      <w:proofErr w:type="spellEnd"/>
                      <w:r w:rsidR="003F06E7"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, </w:t>
                      </w:r>
                      <w:r w:rsidR="003F06E7"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="003F06E7"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gramStart"/>
                      <w:r w:rsidR="003F06E7" w:rsidRPr="003F06E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h)</w:t>
                      </w:r>
                      <w:r w:rsidR="003F06E7" w:rsidRPr="003F06E7">
                        <w:rPr>
                          <w:rFonts w:ascii="Consolas" w:hAnsi="Consolas"/>
                          <w:color w:val="FFFFFF"/>
                        </w:rPr>
                        <w:t>{</w:t>
                      </w:r>
                      <w:proofErr w:type="gramEnd"/>
                    </w:p>
                    <w:p w14:paraId="54261AAD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54DA3B89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index_lvl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=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index_</w:t>
                      </w:r>
                      <w:proofErr w:type="gram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level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Levels,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532AD028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m =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index_lvl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+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num_</w:t>
                      </w:r>
                      <w:proofErr w:type="gram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grid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Levels,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2C80831F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h2 = </w:t>
                      </w:r>
                      <w:r w:rsidRPr="003F06E7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pow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(h,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59330803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15C74D6F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if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method == </w:t>
                      </w:r>
                      <w:r w:rsidRPr="003F06E7">
                        <w:rPr>
                          <w:rStyle w:val="hljs-string"/>
                          <w:rFonts w:ascii="Consolas" w:eastAsiaTheme="majorEastAsia" w:hAnsi="Consolas"/>
                          <w:color w:val="A2FCA2"/>
                        </w:rPr>
                        <w:t>'J'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) {</w:t>
                      </w:r>
                    </w:p>
                    <w:p w14:paraId="19F255D9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n = </w:t>
                      </w:r>
                      <w:r w:rsidRPr="003F06E7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pow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Start"/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,Levels</w:t>
                      </w:r>
                      <w:proofErr w:type="gramEnd"/>
                      <w:r w:rsidRPr="003F06E7">
                        <w:rPr>
                          <w:rFonts w:ascii="Consolas" w:hAnsi="Consolas"/>
                          <w:color w:val="FFFFFF"/>
                        </w:rPr>
                        <w:t>-lvl+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) + 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;</w:t>
                      </w:r>
                    </w:p>
                    <w:p w14:paraId="00D413FE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v_new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[n];</w:t>
                      </w:r>
                    </w:p>
                    <w:p w14:paraId="630FA68D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=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0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&lt;n;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++)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v_new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] = v[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index_lvl+i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];</w:t>
                      </w:r>
                    </w:p>
                    <w:p w14:paraId="6A7560AA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340A3F36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iter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=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0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iter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&lt;nu;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iter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++){</w:t>
                      </w:r>
                    </w:p>
                    <w:p w14:paraId="0827D236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=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&lt;n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-1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++){</w:t>
                      </w:r>
                    </w:p>
                    <w:p w14:paraId="7AB8220D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v_new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] = (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-J_</w:t>
                      </w:r>
                      <w:proofErr w:type="gram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weight)*</w:t>
                      </w:r>
                      <w:proofErr w:type="spellStart"/>
                      <w:proofErr w:type="gramEnd"/>
                      <w:r w:rsidRPr="003F06E7">
                        <w:rPr>
                          <w:rFonts w:ascii="Consolas" w:hAnsi="Consolas"/>
                          <w:color w:val="FFFFFF"/>
                        </w:rPr>
                        <w:t>v_new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] +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J_weight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*(h2*f[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index_lvl+i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] + v[index_lvl+i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-1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] + v[index_lvl+i+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])/(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+sigma*h2);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04FF5505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526D63E0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=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0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&lt;n;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++)  v[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index_lvl+i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] =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v_new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];</w:t>
                      </w:r>
                    </w:p>
                    <w:p w14:paraId="499D7805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39122405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07FCA33F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020F49AF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if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method == </w:t>
                      </w:r>
                      <w:r w:rsidRPr="003F06E7">
                        <w:rPr>
                          <w:rStyle w:val="hljs-string"/>
                          <w:rFonts w:ascii="Consolas" w:eastAsiaTheme="majorEastAsia" w:hAnsi="Consolas"/>
                          <w:color w:val="A2FCA2"/>
                        </w:rPr>
                        <w:t>'G'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) {</w:t>
                      </w:r>
                    </w:p>
                    <w:p w14:paraId="1F8A6EFB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iter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=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0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iter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&lt;nu;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iter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++){</w:t>
                      </w:r>
                    </w:p>
                    <w:p w14:paraId="1CD053B4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=index_lvl+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&lt;m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-1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++){</w:t>
                      </w:r>
                    </w:p>
                    <w:p w14:paraId="7F27D390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  <w:t>v[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] = (h2*f[</w:t>
                      </w:r>
                      <w:proofErr w:type="spellStart"/>
                      <w:r w:rsidRPr="003F06E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06E7">
                        <w:rPr>
                          <w:rFonts w:ascii="Consolas" w:hAnsi="Consolas"/>
                          <w:color w:val="FFFFFF"/>
                        </w:rPr>
                        <w:t>] + v[i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-1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] + v[i+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])/(</w:t>
                      </w:r>
                      <w:r w:rsidRPr="003F06E7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+sigma*h2);</w:t>
                      </w:r>
                    </w:p>
                    <w:p w14:paraId="35EC3DD7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430D24C4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6A484DDD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72E00F3E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18B5B650" w14:textId="77777777" w:rsidR="003F06E7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06E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return</w:t>
                      </w:r>
                      <w:r w:rsidRPr="003F06E7">
                        <w:rPr>
                          <w:rFonts w:ascii="Consolas" w:hAnsi="Consolas"/>
                          <w:color w:val="FFFFFF"/>
                        </w:rPr>
                        <w:t>;</w:t>
                      </w:r>
                    </w:p>
                    <w:p w14:paraId="38BB67D4" w14:textId="44FA1717" w:rsidR="00F012BE" w:rsidRPr="003F06E7" w:rsidRDefault="003F06E7" w:rsidP="003F06E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06E7">
                        <w:rPr>
                          <w:rFonts w:ascii="Consolas" w:hAnsi="Consolas"/>
                          <w:color w:val="FFFFFF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B0E27">
        <w:rPr>
          <w:rFonts w:ascii="Times New Roman" w:hAnsi="Times New Roman" w:cs="Times New Roman"/>
          <w:sz w:val="24"/>
          <w:szCs w:val="24"/>
        </w:rPr>
        <w:t xml:space="preserve">Function to perform relaxation method, based on the level </w:t>
      </w:r>
      <w:proofErr w:type="spellStart"/>
      <w:r w:rsidRPr="00EB0E27">
        <w:rPr>
          <w:rFonts w:ascii="Times New Roman" w:hAnsi="Times New Roman" w:cs="Times New Roman"/>
          <w:i/>
          <w:iCs/>
          <w:sz w:val="24"/>
          <w:szCs w:val="24"/>
        </w:rPr>
        <w:t>lvl</w:t>
      </w:r>
      <w:proofErr w:type="spellEnd"/>
      <w:r w:rsidRPr="00EB0E27">
        <w:rPr>
          <w:rFonts w:ascii="Times New Roman" w:hAnsi="Times New Roman" w:cs="Times New Roman"/>
          <w:sz w:val="24"/>
          <w:szCs w:val="24"/>
        </w:rPr>
        <w:t xml:space="preserve"> at which it </w:t>
      </w:r>
      <w:proofErr w:type="gramStart"/>
      <w:r w:rsidRPr="00EB0E27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EB0E27">
        <w:rPr>
          <w:rFonts w:ascii="Times New Roman" w:hAnsi="Times New Roman" w:cs="Times New Roman"/>
          <w:sz w:val="24"/>
          <w:szCs w:val="24"/>
        </w:rPr>
        <w:t xml:space="preserve"> be performed, on array </w:t>
      </w:r>
      <w:r w:rsidRPr="00EB0E27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Pr="00EB0E27">
        <w:rPr>
          <w:rFonts w:ascii="Times New Roman" w:hAnsi="Times New Roman" w:cs="Times New Roman"/>
          <w:sz w:val="24"/>
          <w:szCs w:val="24"/>
        </w:rPr>
        <w:t xml:space="preserve">and </w:t>
      </w:r>
      <w:r w:rsidRPr="00EB0E2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EB0E27">
        <w:rPr>
          <w:rFonts w:ascii="Times New Roman" w:hAnsi="Times New Roman" w:cs="Times New Roman"/>
          <w:sz w:val="24"/>
          <w:szCs w:val="24"/>
        </w:rPr>
        <w:t xml:space="preserve">, and based on the </w:t>
      </w:r>
      <w:r w:rsidRPr="00EB0E27">
        <w:rPr>
          <w:rFonts w:ascii="Times New Roman" w:hAnsi="Times New Roman" w:cs="Times New Roman"/>
          <w:i/>
          <w:iCs/>
          <w:sz w:val="24"/>
          <w:szCs w:val="24"/>
        </w:rPr>
        <w:t xml:space="preserve">method </w:t>
      </w:r>
      <w:r w:rsidRPr="00EB0E27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EB0E2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EB0E27">
        <w:rPr>
          <w:rFonts w:ascii="Times New Roman" w:hAnsi="Times New Roman" w:cs="Times New Roman"/>
          <w:sz w:val="24"/>
          <w:szCs w:val="24"/>
        </w:rPr>
        <w:t xml:space="preserve"> for Jacobi and </w:t>
      </w:r>
      <w:r w:rsidRPr="00EB0E2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EB0E27">
        <w:rPr>
          <w:rFonts w:ascii="Times New Roman" w:hAnsi="Times New Roman" w:cs="Times New Roman"/>
          <w:sz w:val="24"/>
          <w:szCs w:val="24"/>
        </w:rPr>
        <w:t xml:space="preserve"> for Gauss Seidel. </w:t>
      </w:r>
    </w:p>
    <w:p w14:paraId="0AB44C7B" w14:textId="74DD36FC" w:rsidR="008B6836" w:rsidRPr="00EB0E27" w:rsidRDefault="00046A28">
      <w:pPr>
        <w:rPr>
          <w:rFonts w:ascii="Times New Roman" w:hAnsi="Times New Roman" w:cs="Times New Roman"/>
        </w:rPr>
      </w:pPr>
      <w:r w:rsidRPr="00B4457E">
        <w:rPr>
          <w:rFonts w:ascii="Courier New" w:hAnsi="Courier New" w:cs="Courier New"/>
          <w:i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710C42" wp14:editId="350561DC">
                <wp:simplePos x="0" y="0"/>
                <wp:positionH relativeFrom="page">
                  <wp:posOffset>0</wp:posOffset>
                </wp:positionH>
                <wp:positionV relativeFrom="paragraph">
                  <wp:posOffset>426085</wp:posOffset>
                </wp:positionV>
                <wp:extent cx="7566660" cy="1404620"/>
                <wp:effectExtent l="0" t="0" r="0" b="1270"/>
                <wp:wrapSquare wrapText="bothSides"/>
                <wp:docPr id="356377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2702A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void</w:t>
                            </w:r>
                            <w:r w:rsidRPr="00EB0E27">
                              <w:rPr>
                                <w:rStyle w:val="hljs-function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EB0E27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restriction_</w:t>
                            </w:r>
                            <w:proofErr w:type="gramStart"/>
                            <w:r w:rsidRPr="00EB0E27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methods</w:t>
                            </w:r>
                            <w:proofErr w:type="spellEnd"/>
                            <w:r w:rsidRPr="00EB0E2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EB0E2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M, </w:t>
                            </w: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EB0E2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EB0E2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EB0E2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, </w:t>
                            </w: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EB0E2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Levels, </w:t>
                            </w: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EB0E27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f[M])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{</w:t>
                            </w:r>
                          </w:p>
                          <w:p w14:paraId="6365E2BB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56B81A37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index_lvl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index_</w:t>
                            </w:r>
                            <w:proofErr w:type="gram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level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Levels,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6FD29A9A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index_lvl_nxt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index_</w:t>
                            </w:r>
                            <w:proofErr w:type="gram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level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Levels, lvl+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1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7D81F1FD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 n =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num_</w:t>
                            </w:r>
                            <w:proofErr w:type="gram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grid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Levels,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7D2D7469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53D7E9F0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=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1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&lt;n/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++){</w:t>
                            </w:r>
                          </w:p>
                          <w:p w14:paraId="318455CC" w14:textId="77777777" w:rsid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f[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index_lvl_nxt+i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] = 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0.25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*(f[index_lvl+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*i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-1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] + 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*f[index_lvl+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*</w:t>
                            </w:r>
                            <w:proofErr w:type="spellStart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 xml:space="preserve">] + </w:t>
                            </w:r>
                          </w:p>
                          <w:p w14:paraId="1D367787" w14:textId="5887CA76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 xml:space="preserve">  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f[index_lvl+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*i+</w:t>
                            </w:r>
                            <w:r w:rsidRPr="00EB0E27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1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]);</w:t>
                            </w:r>
                          </w:p>
                          <w:p w14:paraId="4D9439A1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4A73A92F" w14:textId="77777777" w:rsidR="00EB0E27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EB0E27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return</w:t>
                            </w: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;</w:t>
                            </w:r>
                          </w:p>
                          <w:p w14:paraId="4F8B0337" w14:textId="32285743" w:rsidR="00F012BE" w:rsidRPr="00EB0E27" w:rsidRDefault="00EB0E27" w:rsidP="00EB0E27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EB0E27">
                              <w:rPr>
                                <w:rFonts w:ascii="Consolas" w:hAnsi="Consolas"/>
                                <w:color w:va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10C42" id="_x0000_s1028" type="#_x0000_t202" style="position:absolute;margin-left:0;margin-top:33.55pt;width:59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84C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" fillcolor="#333" stroked="f">
                <v:textbox style="mso-fit-shape-to-text:t">
                  <w:txbxContent>
                    <w:p w14:paraId="4912702A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void</w:t>
                      </w:r>
                      <w:r w:rsidRPr="00EB0E27">
                        <w:rPr>
                          <w:rStyle w:val="hljs-function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EB0E27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restriction_</w:t>
                      </w:r>
                      <w:proofErr w:type="gramStart"/>
                      <w:r w:rsidRPr="00EB0E27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methods</w:t>
                      </w:r>
                      <w:proofErr w:type="spellEnd"/>
                      <w:r w:rsidRPr="00EB0E2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EB0E2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M, </w:t>
                      </w: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EB0E2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EB0E2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EB0E2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, </w:t>
                      </w: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EB0E2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Levels, </w:t>
                      </w: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EB0E27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f[M])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{</w:t>
                      </w:r>
                    </w:p>
                    <w:p w14:paraId="6365E2BB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56B81A37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index_lvl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 =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index_</w:t>
                      </w:r>
                      <w:proofErr w:type="gram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level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Levels,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6FD29A9A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index_lvl_nxt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 =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index_</w:t>
                      </w:r>
                      <w:proofErr w:type="gram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level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EB0E27">
                        <w:rPr>
                          <w:rFonts w:ascii="Consolas" w:hAnsi="Consolas"/>
                          <w:color w:val="FFFFFF"/>
                        </w:rPr>
                        <w:t>Levels, lvl+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1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7D81F1FD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 n =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num_</w:t>
                      </w:r>
                      <w:proofErr w:type="gram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grid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Levels,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7D2D7469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53D7E9F0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=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1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&lt;n/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>++){</w:t>
                      </w:r>
                    </w:p>
                    <w:p w14:paraId="318455CC" w14:textId="77777777" w:rsid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  <w:t>f[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index_lvl_nxt+i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] = 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0.25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*(f[index_lvl+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*i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-1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] + 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*f[index_lvl+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*</w:t>
                      </w:r>
                      <w:proofErr w:type="spellStart"/>
                      <w:r w:rsidRPr="00EB0E27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EB0E27">
                        <w:rPr>
                          <w:rFonts w:ascii="Consolas" w:hAnsi="Consolas"/>
                          <w:color w:val="FFFFFF"/>
                        </w:rPr>
                        <w:t xml:space="preserve">] + </w:t>
                      </w:r>
                    </w:p>
                    <w:p w14:paraId="1D367787" w14:textId="5887CA76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>
                        <w:rPr>
                          <w:rFonts w:ascii="Consolas" w:hAnsi="Consolas"/>
                          <w:color w:val="FFFFFF"/>
                        </w:rPr>
                        <w:tab/>
                        <w:t xml:space="preserve">  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f[index_lvl+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*i+</w:t>
                      </w:r>
                      <w:r w:rsidRPr="00EB0E27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1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]);</w:t>
                      </w:r>
                    </w:p>
                    <w:p w14:paraId="4D9439A1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4A73A92F" w14:textId="77777777" w:rsidR="00EB0E27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EB0E27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return</w:t>
                      </w:r>
                      <w:r w:rsidRPr="00EB0E27">
                        <w:rPr>
                          <w:rFonts w:ascii="Consolas" w:hAnsi="Consolas"/>
                          <w:color w:val="FFFFFF"/>
                        </w:rPr>
                        <w:t>;</w:t>
                      </w:r>
                    </w:p>
                    <w:p w14:paraId="4F8B0337" w14:textId="32285743" w:rsidR="00F012BE" w:rsidRPr="00EB0E27" w:rsidRDefault="00EB0E27" w:rsidP="00EB0E27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EB0E27">
                        <w:rPr>
                          <w:rFonts w:ascii="Consolas" w:hAnsi="Consolas"/>
                          <w:color w:val="FFFFFF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0E27">
        <w:rPr>
          <w:rFonts w:ascii="Times New Roman" w:hAnsi="Times New Roman" w:cs="Times New Roman"/>
          <w:sz w:val="24"/>
          <w:szCs w:val="24"/>
        </w:rPr>
        <w:t xml:space="preserve">Function to perform </w:t>
      </w:r>
      <w:r w:rsidR="00A4389A" w:rsidRPr="00A4389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B0E27" w:rsidRPr="00A4389A">
        <w:rPr>
          <w:rFonts w:ascii="Times New Roman" w:hAnsi="Times New Roman" w:cs="Times New Roman"/>
          <w:i/>
          <w:iCs/>
          <w:sz w:val="24"/>
          <w:szCs w:val="24"/>
        </w:rPr>
        <w:t xml:space="preserve">ull </w:t>
      </w:r>
      <w:r w:rsidR="00A4389A" w:rsidRPr="00A4389A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EB0E27" w:rsidRPr="00A4389A">
        <w:rPr>
          <w:rFonts w:ascii="Times New Roman" w:hAnsi="Times New Roman" w:cs="Times New Roman"/>
          <w:i/>
          <w:iCs/>
          <w:sz w:val="24"/>
          <w:szCs w:val="24"/>
        </w:rPr>
        <w:t>eight</w:t>
      </w:r>
      <w:r w:rsidR="00A4389A" w:rsidRPr="00A4389A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EB0E27">
        <w:rPr>
          <w:rFonts w:ascii="Times New Roman" w:hAnsi="Times New Roman" w:cs="Times New Roman"/>
          <w:sz w:val="24"/>
          <w:szCs w:val="24"/>
        </w:rPr>
        <w:t xml:space="preserve"> restriction method to </w:t>
      </w:r>
      <w:r w:rsidR="00EB0E2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B0E27">
        <w:rPr>
          <w:rFonts w:ascii="Times New Roman" w:hAnsi="Times New Roman" w:cs="Times New Roman"/>
          <w:sz w:val="24"/>
          <w:szCs w:val="24"/>
        </w:rPr>
        <w:t xml:space="preserve"> at level </w:t>
      </w:r>
      <w:proofErr w:type="spellStart"/>
      <w:r w:rsidR="00EB0E27">
        <w:rPr>
          <w:rFonts w:ascii="Times New Roman" w:hAnsi="Times New Roman" w:cs="Times New Roman"/>
          <w:i/>
          <w:iCs/>
          <w:sz w:val="24"/>
          <w:szCs w:val="24"/>
        </w:rPr>
        <w:t>lvl</w:t>
      </w:r>
      <w:proofErr w:type="spellEnd"/>
      <w:r w:rsidR="00EB0E27">
        <w:rPr>
          <w:rFonts w:ascii="Times New Roman" w:hAnsi="Times New Roman" w:cs="Times New Roman"/>
          <w:sz w:val="24"/>
          <w:szCs w:val="24"/>
        </w:rPr>
        <w:t xml:space="preserve"> and store it in the next level.</w:t>
      </w:r>
    </w:p>
    <w:p w14:paraId="047DAC47" w14:textId="77777777" w:rsidR="00046A28" w:rsidRDefault="00046A28">
      <w:pPr>
        <w:rPr>
          <w:rFonts w:ascii="Times New Roman" w:hAnsi="Times New Roman" w:cs="Times New Roman"/>
        </w:rPr>
      </w:pPr>
    </w:p>
    <w:p w14:paraId="2ECB21D7" w14:textId="61F6473D" w:rsidR="005457C8" w:rsidRPr="00A4389A" w:rsidRDefault="00A4389A" w:rsidP="00046A28">
      <w:pPr>
        <w:rPr>
          <w:rFonts w:ascii="Times New Roman" w:hAnsi="Times New Roman" w:cs="Times New Roman"/>
        </w:rPr>
      </w:pPr>
      <w:r w:rsidRPr="00803292">
        <w:rPr>
          <w:rFonts w:ascii="Courier New" w:hAnsi="Courier New" w:cs="Courier New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9572CF" wp14:editId="4E2D1B62">
                <wp:simplePos x="0" y="0"/>
                <wp:positionH relativeFrom="page">
                  <wp:posOffset>0</wp:posOffset>
                </wp:positionH>
                <wp:positionV relativeFrom="paragraph">
                  <wp:posOffset>419100</wp:posOffset>
                </wp:positionV>
                <wp:extent cx="7566660" cy="1404620"/>
                <wp:effectExtent l="0" t="0" r="0" b="1270"/>
                <wp:wrapSquare wrapText="bothSides"/>
                <wp:docPr id="620744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D24D2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void</w:t>
                            </w:r>
                            <w:r w:rsidRPr="00A4389A">
                              <w:rPr>
                                <w:rStyle w:val="hljs-function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4389A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prolongation_</w:t>
                            </w:r>
                            <w:proofErr w:type="gramStart"/>
                            <w:r w:rsidRPr="00A4389A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methods</w:t>
                            </w:r>
                            <w:proofErr w:type="spellEnd"/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M, </w:t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, </w:t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Levels, </w:t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v[M], </w:t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v_temp</w:t>
                            </w:r>
                            <w:proofErr w:type="spellEnd"/>
                            <w:r w:rsidRPr="00A4389A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[M])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{</w:t>
                            </w:r>
                          </w:p>
                          <w:p w14:paraId="402A6082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34C53B5C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index_lvl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index_</w:t>
                            </w:r>
                            <w:proofErr w:type="gram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level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Levels,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0D8313FD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index_lvl_prev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index_</w:t>
                            </w:r>
                            <w:proofErr w:type="gram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level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Levels, lvl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-1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78A28309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 n =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num_</w:t>
                            </w:r>
                            <w:proofErr w:type="gram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grid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Levels, lvl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-1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0D89DDF8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7D152392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=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0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&lt;n/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++){</w:t>
                            </w:r>
                          </w:p>
                          <w:p w14:paraId="2F0285E3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v_temp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[index_lvl_prev+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*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] = v[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index_lvl+i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];</w:t>
                            </w:r>
                          </w:p>
                          <w:p w14:paraId="0ED71409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v_temp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[index_lvl_prev+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2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*i+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1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 xml:space="preserve">] = 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0.5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*(v[</w:t>
                            </w:r>
                            <w:proofErr w:type="spell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index_lvl+</w:t>
                            </w:r>
                            <w:proofErr w:type="gramStart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]+</w:t>
                            </w:r>
                            <w:proofErr w:type="gramEnd"/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v[index_lvl+i+</w:t>
                            </w:r>
                            <w:r w:rsidRPr="00A4389A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</w:rPr>
                              <w:t>1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]);</w:t>
                            </w:r>
                          </w:p>
                          <w:p w14:paraId="6C284414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5FC8B6EA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321E0E65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461AF4EF" w14:textId="77777777" w:rsidR="00A4389A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A4389A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return</w:t>
                            </w: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;</w:t>
                            </w:r>
                          </w:p>
                          <w:p w14:paraId="6332A5C0" w14:textId="080CB7A9" w:rsidR="005457C8" w:rsidRPr="00A4389A" w:rsidRDefault="00A4389A" w:rsidP="00A4389A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A4389A">
                              <w:rPr>
                                <w:rFonts w:ascii="Consolas" w:hAnsi="Consolas"/>
                                <w:color w:va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572CF" id="_x0000_s1029" type="#_x0000_t202" style="position:absolute;margin-left:0;margin-top:33pt;width:595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" fillcolor="#333" stroked="f">
                <v:textbox style="mso-fit-shape-to-text:t">
                  <w:txbxContent>
                    <w:p w14:paraId="526D24D2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void</w:t>
                      </w:r>
                      <w:r w:rsidRPr="00A4389A">
                        <w:rPr>
                          <w:rStyle w:val="hljs-function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4389A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prolongation_</w:t>
                      </w:r>
                      <w:proofErr w:type="gramStart"/>
                      <w:r w:rsidRPr="00A4389A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methods</w:t>
                      </w:r>
                      <w:proofErr w:type="spellEnd"/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M, </w:t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, </w:t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Levels, </w:t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v[M], </w:t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v_temp</w:t>
                      </w:r>
                      <w:proofErr w:type="spellEnd"/>
                      <w:r w:rsidRPr="00A4389A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[M])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{</w:t>
                      </w:r>
                    </w:p>
                    <w:p w14:paraId="402A6082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34C53B5C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index_lvl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 =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index_</w:t>
                      </w:r>
                      <w:proofErr w:type="gram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level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Levels,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0D8313FD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index_lvl_prev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 =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index_</w:t>
                      </w:r>
                      <w:proofErr w:type="gram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level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A4389A">
                        <w:rPr>
                          <w:rFonts w:ascii="Consolas" w:hAnsi="Consolas"/>
                          <w:color w:val="FFFFFF"/>
                        </w:rPr>
                        <w:t>Levels, lvl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-1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78A28309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 n =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num_</w:t>
                      </w:r>
                      <w:proofErr w:type="gram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grid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A4389A">
                        <w:rPr>
                          <w:rFonts w:ascii="Consolas" w:hAnsi="Consolas"/>
                          <w:color w:val="FFFFFF"/>
                        </w:rPr>
                        <w:t>Levels, lvl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-1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0D89DDF8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7D152392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=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0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&lt;n/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++){</w:t>
                      </w:r>
                    </w:p>
                    <w:p w14:paraId="2F0285E3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v_temp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[index_lvl_prev+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*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] = v[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index_lvl+i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];</w:t>
                      </w:r>
                    </w:p>
                    <w:p w14:paraId="0ED71409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v_temp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[index_lvl_prev+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2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*i+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1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 xml:space="preserve">] = 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0.5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*(v[</w:t>
                      </w:r>
                      <w:proofErr w:type="spell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index_lvl+</w:t>
                      </w:r>
                      <w:proofErr w:type="gramStart"/>
                      <w:r w:rsidRPr="00A4389A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A4389A">
                        <w:rPr>
                          <w:rFonts w:ascii="Consolas" w:hAnsi="Consolas"/>
                          <w:color w:val="FFFFFF"/>
                        </w:rPr>
                        <w:t>]+</w:t>
                      </w:r>
                      <w:proofErr w:type="gramEnd"/>
                      <w:r w:rsidRPr="00A4389A">
                        <w:rPr>
                          <w:rFonts w:ascii="Consolas" w:hAnsi="Consolas"/>
                          <w:color w:val="FFFFFF"/>
                        </w:rPr>
                        <w:t>v[index_lvl+i+</w:t>
                      </w:r>
                      <w:r w:rsidRPr="00A4389A">
                        <w:rPr>
                          <w:rStyle w:val="hljs-number"/>
                          <w:rFonts w:ascii="Consolas" w:eastAsiaTheme="minorEastAsia" w:hAnsi="Consolas"/>
                          <w:color w:val="D36363"/>
                        </w:rPr>
                        <w:t>1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]);</w:t>
                      </w:r>
                    </w:p>
                    <w:p w14:paraId="6C284414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5FC8B6EA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321E0E65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461AF4EF" w14:textId="77777777" w:rsidR="00A4389A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A4389A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return</w:t>
                      </w:r>
                      <w:r w:rsidRPr="00A4389A">
                        <w:rPr>
                          <w:rFonts w:ascii="Consolas" w:hAnsi="Consolas"/>
                          <w:color w:val="FFFFFF"/>
                        </w:rPr>
                        <w:t>;</w:t>
                      </w:r>
                    </w:p>
                    <w:p w14:paraId="6332A5C0" w14:textId="080CB7A9" w:rsidR="005457C8" w:rsidRPr="00A4389A" w:rsidRDefault="00A4389A" w:rsidP="00A4389A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A4389A">
                        <w:rPr>
                          <w:rFonts w:ascii="Consolas" w:hAnsi="Consolas"/>
                          <w:color w:val="FFFFFF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Function to perform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89A">
        <w:rPr>
          <w:rFonts w:ascii="Times New Roman" w:hAnsi="Times New Roman" w:cs="Times New Roman"/>
          <w:i/>
          <w:iCs/>
          <w:sz w:val="24"/>
          <w:szCs w:val="24"/>
        </w:rPr>
        <w:t>Linear Interpolation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prolongation </w:t>
      </w:r>
      <w:r>
        <w:rPr>
          <w:rFonts w:ascii="Times New Roman" w:hAnsi="Times New Roman" w:cs="Times New Roman"/>
          <w:sz w:val="24"/>
          <w:szCs w:val="24"/>
        </w:rPr>
        <w:t xml:space="preserve">method to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at level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store it in the </w:t>
      </w:r>
      <w:r>
        <w:rPr>
          <w:rFonts w:ascii="Times New Roman" w:hAnsi="Times New Roman" w:cs="Times New Roman"/>
          <w:sz w:val="24"/>
          <w:szCs w:val="24"/>
        </w:rPr>
        <w:t>previous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</w:p>
    <w:p w14:paraId="6E99317D" w14:textId="22B9498F" w:rsidR="00046A28" w:rsidRPr="00803292" w:rsidRDefault="00D814A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EADC16" wp14:editId="1BD95234">
                <wp:simplePos x="0" y="0"/>
                <wp:positionH relativeFrom="page">
                  <wp:align>left</wp:align>
                </wp:positionH>
                <wp:positionV relativeFrom="paragraph">
                  <wp:posOffset>235585</wp:posOffset>
                </wp:positionV>
                <wp:extent cx="7566660" cy="1404620"/>
                <wp:effectExtent l="0" t="0" r="0" b="8255"/>
                <wp:wrapSquare wrapText="bothSides"/>
                <wp:docPr id="1683564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654FF" w14:textId="77777777" w:rsid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void</w:t>
                            </w:r>
                            <w:r w:rsidRPr="00F41D4F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v_Boundary_</w:t>
                            </w:r>
                            <w:proofErr w:type="gramStart"/>
                            <w:r w:rsidRPr="00F41D4F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Conditions</w:t>
                            </w:r>
                            <w:proofErr w:type="spellEnd"/>
                            <w:r w:rsidRPr="00F41D4F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v[m][n+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v_left_value</w:t>
                            </w:r>
                            <w:proofErr w:type="spellEnd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v_right_value</w:t>
                            </w:r>
                            <w:proofErr w:type="spellEnd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7B8D85FA" w14:textId="58802A82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v_top_value</w:t>
                            </w:r>
                            <w:proofErr w:type="spellEnd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v_bottom_</w:t>
                            </w:r>
                            <w:proofErr w:type="gramStart"/>
                            <w:r w:rsidRPr="00F41D4F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F41D4F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7F59BF41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310B0F22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v_left_value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10506232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][n]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v_right_value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*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- v[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][n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  <w:p w14:paraId="76D3DFA5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937A1B9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j=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 j&lt;n+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643F586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][j]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v_top_value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2EDBD1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v[m</w:t>
                            </w:r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-</w:t>
                            </w:r>
                            <w:proofErr w:type="gramStart"/>
                            <w:r w:rsidRPr="00F41D4F">
                              <w:rPr>
                                <w:rStyle w:val="hljs-number"/>
                                <w:rFonts w:ascii="Consolas" w:eastAsiaTheme="minorEastAsia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j] = </w:t>
                            </w:r>
                            <w:proofErr w:type="spellStart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v_bottom_value</w:t>
                            </w:r>
                            <w:proofErr w:type="spellEnd"/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8B39500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C68040D" w14:textId="77777777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return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9751AB7" w14:textId="36568C2C" w:rsidR="00F41D4F" w:rsidRPr="00F41D4F" w:rsidRDefault="00F41D4F" w:rsidP="00F41D4F">
                            <w:pPr>
                              <w:pStyle w:val="HTMLPreformatted"/>
                              <w:shd w:val="clear" w:color="auto" w:fill="333333"/>
                              <w:ind w:left="567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41D4F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ADC16" id="_x0000_s1030" type="#_x0000_t202" style="position:absolute;margin-left:0;margin-top:18.55pt;width:595.8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pa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" fillcolor="#333" stroked="f">
                <v:textbox style="mso-fit-shape-to-text:t">
                  <w:txbxContent>
                    <w:p w14:paraId="318654FF" w14:textId="77777777" w:rsid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void</w:t>
                      </w:r>
                      <w:r w:rsidRPr="00F41D4F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v_Boundary_</w:t>
                      </w:r>
                      <w:proofErr w:type="gramStart"/>
                      <w:r w:rsidRPr="00F41D4F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Conditions</w:t>
                      </w:r>
                      <w:proofErr w:type="spellEnd"/>
                      <w:r w:rsidRPr="00F41D4F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v[m][n+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v_left_value</w:t>
                      </w:r>
                      <w:proofErr w:type="spellEnd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v_right_value</w:t>
                      </w:r>
                      <w:proofErr w:type="spellEnd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7B8D85FA" w14:textId="58802A82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v_top_value</w:t>
                      </w:r>
                      <w:proofErr w:type="spellEnd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v_bottom_</w:t>
                      </w:r>
                      <w:proofErr w:type="gramStart"/>
                      <w:r w:rsidRPr="00F41D4F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F41D4F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7F59BF41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310B0F22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v_left_value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];</w:t>
                      </w:r>
                    </w:p>
                    <w:p w14:paraId="10506232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][n]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v_right_value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*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- v[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][n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]; </w:t>
                      </w:r>
                    </w:p>
                    <w:p w14:paraId="76D3DFA5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937A1B9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j=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 j&lt;n+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){</w:t>
                      </w:r>
                    </w:p>
                    <w:p w14:paraId="2643F586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][j]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v_top_value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182EDBD1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v[m</w:t>
                      </w:r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-</w:t>
                      </w:r>
                      <w:proofErr w:type="gramStart"/>
                      <w:r w:rsidRPr="00F41D4F">
                        <w:rPr>
                          <w:rStyle w:val="hljs-number"/>
                          <w:rFonts w:ascii="Consolas" w:eastAsiaTheme="minorEastAsia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][</w:t>
                      </w:r>
                      <w:proofErr w:type="gram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j] = </w:t>
                      </w:r>
                      <w:proofErr w:type="spellStart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v_bottom_value</w:t>
                      </w:r>
                      <w:proofErr w:type="spellEnd"/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58B39500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C68040D" w14:textId="77777777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return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29751AB7" w14:textId="36568C2C" w:rsidR="00F41D4F" w:rsidRPr="00F41D4F" w:rsidRDefault="00F41D4F" w:rsidP="00F41D4F">
                      <w:pPr>
                        <w:pStyle w:val="HTMLPreformatted"/>
                        <w:shd w:val="clear" w:color="auto" w:fill="333333"/>
                        <w:ind w:left="567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F41D4F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2CDCD8" w14:textId="2E971809" w:rsidR="00046A28" w:rsidRPr="003F30B8" w:rsidRDefault="003F3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C2BDD3" wp14:editId="35A2CD07">
                <wp:simplePos x="0" y="0"/>
                <wp:positionH relativeFrom="page">
                  <wp:posOffset>0</wp:posOffset>
                </wp:positionH>
                <wp:positionV relativeFrom="paragraph">
                  <wp:posOffset>426720</wp:posOffset>
                </wp:positionV>
                <wp:extent cx="7566660" cy="1404620"/>
                <wp:effectExtent l="0" t="0" r="0" b="0"/>
                <wp:wrapSquare wrapText="bothSides"/>
                <wp:docPr id="734265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9319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void</w:t>
                            </w:r>
                            <w:r w:rsidRPr="003F30B8">
                              <w:rPr>
                                <w:rStyle w:val="hljs-function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30B8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post_processing_</w:t>
                            </w:r>
                            <w:proofErr w:type="gramStart"/>
                            <w:r w:rsidRPr="003F30B8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</w:rPr>
                              <w:t>methods</w:t>
                            </w:r>
                            <w:proofErr w:type="spellEnd"/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M,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Levels,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h,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sigma,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f[M],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v[M],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u[M],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*error, </w:t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Style w:val="hljs-params"/>
                                <w:rFonts w:ascii="Consolas" w:hAnsi="Consolas"/>
                                <w:color w:val="FFFFFF"/>
                              </w:rPr>
                              <w:t xml:space="preserve"> *res)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{</w:t>
                            </w:r>
                          </w:p>
                          <w:p w14:paraId="23E109BD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0B3F6178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index_lvl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 =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index_</w:t>
                            </w:r>
                            <w:proofErr w:type="gram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level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Levels,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198AE8DA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 n =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num_</w:t>
                            </w:r>
                            <w:proofErr w:type="gram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grid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Levels,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lvl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0113A5C7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double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 h2 = </w:t>
                            </w:r>
                            <w:r w:rsidRPr="003F30B8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pow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(h,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69CB67B5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3B566F3C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proofErr w:type="gramStart"/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for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</w:t>
                            </w:r>
                            <w:proofErr w:type="gramEnd"/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int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=index_lvl+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&lt;index_lvl+n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-1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; 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++){</w:t>
                            </w:r>
                          </w:p>
                          <w:p w14:paraId="7DF625FD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 xml:space="preserve">*res += </w:t>
                            </w:r>
                            <w:r w:rsidRPr="003F30B8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pow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(f[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] - 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/h2*(- v[i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-1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] - v[i+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1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] + (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+sigma*h</w:t>
                            </w:r>
                            <w:proofErr w:type="gram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2)*</w:t>
                            </w:r>
                            <w:proofErr w:type="gram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v[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]), 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671C48E7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 xml:space="preserve">*error += </w:t>
                            </w:r>
                            <w:r w:rsidRPr="003F30B8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pow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(u[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] - v[</w:t>
                            </w:r>
                            <w:proofErr w:type="spellStart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i</w:t>
                            </w:r>
                            <w:proofErr w:type="spellEnd"/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 xml:space="preserve">], </w:t>
                            </w:r>
                            <w:r w:rsidRPr="003F30B8">
                              <w:rPr>
                                <w:rStyle w:val="hljs-number"/>
                                <w:rFonts w:ascii="Consolas" w:hAnsi="Consolas"/>
                                <w:color w:val="D36363"/>
                              </w:rPr>
                              <w:t>2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);</w:t>
                            </w:r>
                          </w:p>
                          <w:p w14:paraId="4325B8A2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>}</w:t>
                            </w:r>
                          </w:p>
                          <w:p w14:paraId="1928FC37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 xml:space="preserve">*res = </w:t>
                            </w:r>
                            <w:r w:rsidRPr="003F30B8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sqrt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(*res);</w:t>
                            </w:r>
                          </w:p>
                          <w:p w14:paraId="546089E5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  <w:t xml:space="preserve">*error = </w:t>
                            </w:r>
                            <w:r w:rsidRPr="003F30B8">
                              <w:rPr>
                                <w:rStyle w:val="hljs-builtin"/>
                                <w:rFonts w:ascii="Consolas" w:eastAsiaTheme="minorEastAsia" w:hAnsi="Consolas"/>
                                <w:color w:val="FFFFAA"/>
                              </w:rPr>
                              <w:t>sqrt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(*error);</w:t>
                            </w:r>
                          </w:p>
                          <w:p w14:paraId="1696EDB6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</w:p>
                          <w:p w14:paraId="372A1897" w14:textId="77777777" w:rsidR="003F30B8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ab/>
                            </w:r>
                            <w:r w:rsidRPr="003F30B8">
                              <w:rPr>
                                <w:rStyle w:val="hljs-keyword"/>
                                <w:rFonts w:ascii="Consolas" w:hAnsi="Consolas"/>
                                <w:color w:val="FCC28C"/>
                              </w:rPr>
                              <w:t>return</w:t>
                            </w: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;</w:t>
                            </w:r>
                          </w:p>
                          <w:p w14:paraId="1C59E346" w14:textId="1CF35AE0" w:rsidR="00D814A1" w:rsidRPr="003F30B8" w:rsidRDefault="003F30B8" w:rsidP="003F30B8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</w:rPr>
                            </w:pPr>
                            <w:r w:rsidRPr="003F30B8">
                              <w:rPr>
                                <w:rFonts w:ascii="Consolas" w:hAnsi="Consolas"/>
                                <w:color w:va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2BDD3" id="_x0000_s1031" type="#_x0000_t202" style="position:absolute;margin-left:0;margin-top:33.6pt;width:595.8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Ss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" fillcolor="#333" stroked="f">
                <v:textbox style="mso-fit-shape-to-text:t">
                  <w:txbxContent>
                    <w:p w14:paraId="5F5D9319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void</w:t>
                      </w:r>
                      <w:r w:rsidRPr="003F30B8">
                        <w:rPr>
                          <w:rStyle w:val="hljs-function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30B8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post_processing_</w:t>
                      </w:r>
                      <w:proofErr w:type="gramStart"/>
                      <w:r w:rsidRPr="003F30B8">
                        <w:rPr>
                          <w:rStyle w:val="hljs-title"/>
                          <w:rFonts w:ascii="Consolas" w:eastAsiaTheme="majorEastAsia" w:hAnsi="Consolas"/>
                          <w:color w:val="FFFFAA"/>
                        </w:rPr>
                        <w:t>methods</w:t>
                      </w:r>
                      <w:proofErr w:type="spellEnd"/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M,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Levels,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h,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sigma,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f[M],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v[M],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u[M],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*error, </w:t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Style w:val="hljs-params"/>
                          <w:rFonts w:ascii="Consolas" w:hAnsi="Consolas"/>
                          <w:color w:val="FFFFFF"/>
                        </w:rPr>
                        <w:t xml:space="preserve"> *res)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{</w:t>
                      </w:r>
                    </w:p>
                    <w:p w14:paraId="23E109BD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0B3F6178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index_lvl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 =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index_</w:t>
                      </w:r>
                      <w:proofErr w:type="gram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level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Levels,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198AE8DA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 n =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num_</w:t>
                      </w:r>
                      <w:proofErr w:type="gram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grid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Levels,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lvl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0113A5C7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double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 h2 = </w:t>
                      </w:r>
                      <w:r w:rsidRPr="003F30B8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pow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(h,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69CB67B5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3B566F3C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proofErr w:type="gramStart"/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for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(</w:t>
                      </w:r>
                      <w:proofErr w:type="gramEnd"/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int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=index_lvl+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&lt;index_lvl+n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-1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; 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++){</w:t>
                      </w:r>
                    </w:p>
                    <w:p w14:paraId="7DF625FD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  <w:t xml:space="preserve">*res += </w:t>
                      </w:r>
                      <w:r w:rsidRPr="003F30B8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pow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(f[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] - 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/h2*(- v[i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-1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] - v[i+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1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] + (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+sigma*h</w:t>
                      </w:r>
                      <w:proofErr w:type="gram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2)*</w:t>
                      </w:r>
                      <w:proofErr w:type="gramEnd"/>
                      <w:r w:rsidRPr="003F30B8">
                        <w:rPr>
                          <w:rFonts w:ascii="Consolas" w:hAnsi="Consolas"/>
                          <w:color w:val="FFFFFF"/>
                        </w:rPr>
                        <w:t>v[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]), 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671C48E7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  <w:t xml:space="preserve">*error += </w:t>
                      </w:r>
                      <w:r w:rsidRPr="003F30B8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pow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(u[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>] - v[</w:t>
                      </w:r>
                      <w:proofErr w:type="spellStart"/>
                      <w:r w:rsidRPr="003F30B8">
                        <w:rPr>
                          <w:rFonts w:ascii="Consolas" w:hAnsi="Consolas"/>
                          <w:color w:val="FFFFFF"/>
                        </w:rPr>
                        <w:t>i</w:t>
                      </w:r>
                      <w:proofErr w:type="spellEnd"/>
                      <w:r w:rsidRPr="003F30B8">
                        <w:rPr>
                          <w:rFonts w:ascii="Consolas" w:hAnsi="Consolas"/>
                          <w:color w:val="FFFFFF"/>
                        </w:rPr>
                        <w:t xml:space="preserve">], </w:t>
                      </w:r>
                      <w:r w:rsidRPr="003F30B8">
                        <w:rPr>
                          <w:rStyle w:val="hljs-number"/>
                          <w:rFonts w:ascii="Consolas" w:hAnsi="Consolas"/>
                          <w:color w:val="D36363"/>
                        </w:rPr>
                        <w:t>2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);</w:t>
                      </w:r>
                    </w:p>
                    <w:p w14:paraId="4325B8A2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  <w:t>}</w:t>
                      </w:r>
                    </w:p>
                    <w:p w14:paraId="1928FC37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  <w:t xml:space="preserve">*res = </w:t>
                      </w:r>
                      <w:r w:rsidRPr="003F30B8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sqrt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(*res);</w:t>
                      </w:r>
                    </w:p>
                    <w:p w14:paraId="546089E5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  <w:t xml:space="preserve">*error = </w:t>
                      </w:r>
                      <w:r w:rsidRPr="003F30B8">
                        <w:rPr>
                          <w:rStyle w:val="hljs-builtin"/>
                          <w:rFonts w:ascii="Consolas" w:eastAsiaTheme="minorEastAsia" w:hAnsi="Consolas"/>
                          <w:color w:val="FFFFAA"/>
                        </w:rPr>
                        <w:t>sqrt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(*error);</w:t>
                      </w:r>
                    </w:p>
                    <w:p w14:paraId="1696EDB6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</w:p>
                    <w:p w14:paraId="372A1897" w14:textId="77777777" w:rsidR="003F30B8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ab/>
                      </w:r>
                      <w:r w:rsidRPr="003F30B8">
                        <w:rPr>
                          <w:rStyle w:val="hljs-keyword"/>
                          <w:rFonts w:ascii="Consolas" w:hAnsi="Consolas"/>
                          <w:color w:val="FCC28C"/>
                        </w:rPr>
                        <w:t>return</w:t>
                      </w:r>
                      <w:r w:rsidRPr="003F30B8">
                        <w:rPr>
                          <w:rFonts w:ascii="Consolas" w:hAnsi="Consolas"/>
                          <w:color w:val="FFFFFF"/>
                        </w:rPr>
                        <w:t>;</w:t>
                      </w:r>
                    </w:p>
                    <w:p w14:paraId="1C59E346" w14:textId="1CF35AE0" w:rsidR="00D814A1" w:rsidRPr="003F30B8" w:rsidRDefault="003F30B8" w:rsidP="003F30B8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</w:rPr>
                      </w:pPr>
                      <w:r w:rsidRPr="003F30B8">
                        <w:rPr>
                          <w:rFonts w:ascii="Consolas" w:hAnsi="Consolas"/>
                          <w:color w:val="FFFFFF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Function to</w:t>
      </w:r>
      <w:r>
        <w:rPr>
          <w:rFonts w:ascii="Times New Roman" w:hAnsi="Times New Roman" w:cs="Times New Roman"/>
          <w:sz w:val="24"/>
          <w:szCs w:val="24"/>
        </w:rPr>
        <w:t xml:space="preserve"> calculate error and residual at level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lvl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u,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v,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and store it in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error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2BC147" w14:textId="77777777" w:rsidR="003F30B8" w:rsidRDefault="003F30B8" w:rsidP="00D814A1">
      <w:pPr>
        <w:ind w:left="720" w:firstLine="720"/>
        <w:rPr>
          <w:rFonts w:ascii="Times New Roman" w:hAnsi="Times New Roman" w:cs="Times New Roman"/>
        </w:rPr>
      </w:pPr>
    </w:p>
    <w:p w14:paraId="5D4FB65C" w14:textId="4BBEE1FF" w:rsidR="00046A28" w:rsidRPr="003F30B8" w:rsidRDefault="00803292">
      <w:pPr>
        <w:rPr>
          <w:rFonts w:ascii="Times New Roman" w:hAnsi="Times New Roman" w:cs="Times New Roman"/>
          <w:sz w:val="24"/>
          <w:szCs w:val="24"/>
        </w:rPr>
      </w:pPr>
      <w:r w:rsidRPr="0080329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4AF14BB" wp14:editId="6CAF634C">
                <wp:simplePos x="0" y="0"/>
                <wp:positionH relativeFrom="page">
                  <wp:posOffset>0</wp:posOffset>
                </wp:positionH>
                <wp:positionV relativeFrom="paragraph">
                  <wp:posOffset>236220</wp:posOffset>
                </wp:positionV>
                <wp:extent cx="7566660" cy="1404620"/>
                <wp:effectExtent l="0" t="0" r="0" b="8890"/>
                <wp:wrapSquare wrapText="bothSides"/>
                <wp:docPr id="1601534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140462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29D9F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void</w:t>
                            </w:r>
                            <w:r w:rsidRPr="00D74539">
                              <w:rPr>
                                <w:rStyle w:val="hljs-function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v_</w:t>
                            </w:r>
                            <w:proofErr w:type="gramStart"/>
                            <w:r w:rsidRPr="00D74539">
                              <w:rPr>
                                <w:rStyle w:val="hljs-title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cycle</w:t>
                            </w:r>
                            <w:proofErr w:type="spellEnd"/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Levels,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</w:t>
                            </w:r>
                            <w:proofErr w:type="spellEnd"/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v[M],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f[M],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residual[M],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u[M],</w:t>
                            </w:r>
                          </w:p>
                          <w:p w14:paraId="525C2679" w14:textId="2C135D62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C,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k,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sigma,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nu1,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nu2,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h,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char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method, 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J_</w:t>
                            </w:r>
                            <w:proofErr w:type="gramStart"/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weight</w:t>
                            </w:r>
                            <w:proofErr w:type="spellEnd"/>
                            <w:r w:rsidRPr="00D74539">
                              <w:rPr>
                                <w:rStyle w:val="hljs-params"/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343CD87C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D49CF70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v_temp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[M];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temp variable used in V-cycle while going up the levels</w:t>
                            </w:r>
                          </w:p>
                          <w:p w14:paraId="33A7AC9E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&lt;M;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++)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v_temp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295F454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index_level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(Levels, 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);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 v[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0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CB0692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0C7D087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Levels,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C979B71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n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num_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grid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Levels,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F331411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double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h1, h2;</w:t>
                            </w:r>
                          </w:p>
                          <w:p w14:paraId="1595BE19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CAA8A8B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*** Initialising 'f' (RHS) array and exact solution 'u' ***</w:t>
                            </w:r>
                          </w:p>
                          <w:p w14:paraId="2591B896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index_lvl+n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 f[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= C*</w:t>
                            </w:r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sin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((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float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)k*M_PI*(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i-index_lvl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)*h);</w:t>
                            </w:r>
                          </w:p>
                          <w:p w14:paraId="3A97A308" w14:textId="30FC5E9F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index_lvl+n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 u[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= C/(</w:t>
                            </w:r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pow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(M_PI,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)*</w:t>
                            </w:r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pow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(k,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) + </w:t>
                            </w:r>
                          </w:p>
                          <w:p w14:paraId="62630DE9" w14:textId="3741F84C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ind w:left="1440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sigma)*</w:t>
                            </w:r>
                            <w:proofErr w:type="gramEnd"/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sin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((</w:t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float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)k*M_PI*(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i-index_lvl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)*h);</w:t>
                            </w:r>
                          </w:p>
                          <w:p w14:paraId="0D197F0F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62C2D01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7C74EF1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*** Moving towards coarser grids ***</w:t>
                            </w:r>
                          </w:p>
                          <w:p w14:paraId="042C2349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&lt;Levels;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2C524FAF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CC7ADD6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h1 = h*</w:t>
                            </w:r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pow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,lvl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_i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364CC99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h2 = </w:t>
                            </w:r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pow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(h1,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D09EC1E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0B3E8E7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Applying relaxation method to next level</w:t>
                            </w:r>
                          </w:p>
                          <w:p w14:paraId="20FAD3FD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relaxation_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methods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Levels, v, f, sigma, nu1, method,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J_weight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 h1);</w:t>
                            </w:r>
                          </w:p>
                          <w:p w14:paraId="51A3643B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044904AD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Calculating the residual</w:t>
                            </w:r>
                          </w:p>
                          <w:p w14:paraId="00452124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Levels,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150FB5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n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num_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grid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Levels,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72FDC71" w14:textId="39B5D353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=index_lvl+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&lt;index_lvl+n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residual[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= f[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- 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/h2*(- v[i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–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E088458" w14:textId="613A33CA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v[i+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+ (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+sigma*h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2)*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]);</w:t>
                            </w:r>
                          </w:p>
                          <w:p w14:paraId="27CA1A48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F5F0ECE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Taking residual to next level</w:t>
                            </w:r>
                          </w:p>
                          <w:p w14:paraId="4CC7B5B9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restriction_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methods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 Levels, residual);</w:t>
                            </w:r>
                          </w:p>
                          <w:p w14:paraId="24935F96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Levels, lvl_i+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4C6CE1D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n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num_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grid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Levels, lvl_i+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DE1976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8837F0F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Storing residual back into 'f' at the next level</w:t>
                            </w:r>
                          </w:p>
                          <w:p w14:paraId="67AE4F51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=index_lvl+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&lt;index_lvl+n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f[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 = residual[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525D3C8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3A7513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8AA3670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4F74D0B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E53571D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*** Solve the equation at the coarsest grid ***</w:t>
                            </w:r>
                          </w:p>
                          <w:p w14:paraId="0E41F59D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h1 = h*</w:t>
                            </w:r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pow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,Levels</w:t>
                            </w:r>
                            <w:proofErr w:type="gramEnd"/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378481A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relaxation_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methods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Levels, Levels, v, f, sigma, nu1, method,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J_weight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 h1);</w:t>
                            </w:r>
                          </w:p>
                          <w:p w14:paraId="0872CC8A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1D7B5D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1125F3A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*** Moving towards finer grids ***</w:t>
                            </w:r>
                          </w:p>
                          <w:p w14:paraId="38DBEFA4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=Levels;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--){</w:t>
                            </w:r>
                          </w:p>
                          <w:p w14:paraId="68852990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7986D73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Interpolate to the previous level</w:t>
                            </w:r>
                          </w:p>
                          <w:p w14:paraId="0DABC373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prolongation_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methods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M,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lvl_i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Levels, v,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v_temp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175D11F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FE44A88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Recalculate the 'v' value with the interpolated value</w:t>
                            </w:r>
                          </w:p>
                          <w:p w14:paraId="240C2D0F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index_lvl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index_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Levels, lvl_i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29506D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n 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num_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grid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Levels, lvl_i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5FF0D04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for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int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=index_lvl+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&lt;index_lvl+n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++)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v[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] +=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v_temp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24A2F466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A86C264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comment"/>
                                <w:rFonts w:ascii="Consolas" w:eastAsiaTheme="minorEastAsia" w:hAnsi="Consolas"/>
                                <w:color w:val="888888"/>
                                <w:sz w:val="18"/>
                                <w:szCs w:val="18"/>
                              </w:rPr>
                              <w:t>// Relaxing the equation at the previous level</w:t>
                            </w:r>
                          </w:p>
                          <w:p w14:paraId="3EDC3CA6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h1 = h*</w:t>
                            </w:r>
                            <w:r w:rsidRPr="00D74539">
                              <w:rPr>
                                <w:rStyle w:val="hljs-builtin"/>
                                <w:rFonts w:ascii="Consolas" w:eastAsiaTheme="majorEastAsia" w:hAnsi="Consolas"/>
                                <w:color w:val="FFFFAA"/>
                                <w:sz w:val="18"/>
                                <w:szCs w:val="18"/>
                              </w:rPr>
                              <w:t>pow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,lvl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_i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-2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20F84FC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relaxation_</w:t>
                            </w:r>
                            <w:proofErr w:type="gram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methods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M, lvl_i</w:t>
                            </w:r>
                            <w:r w:rsidRPr="00D74539">
                              <w:rPr>
                                <w:rStyle w:val="hljs-number"/>
                                <w:rFonts w:ascii="Consolas" w:hAnsi="Consolas"/>
                                <w:color w:val="D36363"/>
                                <w:sz w:val="18"/>
                                <w:szCs w:val="18"/>
                              </w:rPr>
                              <w:t>-1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 xml:space="preserve">, Levels, v, f, sigma, nu2, method, </w:t>
                            </w:r>
                            <w:proofErr w:type="spellStart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J_weight</w:t>
                            </w:r>
                            <w:proofErr w:type="spellEnd"/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, h1);</w:t>
                            </w:r>
                          </w:p>
                          <w:p w14:paraId="486D7D15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B6457B0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384B23C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</w:p>
                          <w:p w14:paraId="54B68395" w14:textId="77777777" w:rsidR="002E07F1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D74539">
                              <w:rPr>
                                <w:rStyle w:val="hljs-keyword"/>
                                <w:rFonts w:ascii="Consolas" w:hAnsi="Consolas"/>
                                <w:color w:val="FCC28C"/>
                                <w:sz w:val="18"/>
                                <w:szCs w:val="18"/>
                              </w:rPr>
                              <w:t>return</w:t>
                            </w: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F1A07B" w14:textId="2A49DFE3" w:rsidR="00113394" w:rsidRPr="00D74539" w:rsidRDefault="002E07F1" w:rsidP="002E07F1">
                            <w:pPr>
                              <w:pStyle w:val="HTMLPreformatted"/>
                              <w:shd w:val="clear" w:color="auto" w:fill="333333"/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D74539">
                              <w:rPr>
                                <w:rFonts w:ascii="Consolas" w:hAnsi="Consolas"/>
                                <w:color w:val="FFFFFF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F14BB" id="_x0000_s1032" type="#_x0000_t202" style="position:absolute;margin-left:0;margin-top:18.6pt;width:595.8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ZtEQ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" fillcolor="#333" stroked="f">
                <v:textbox style="mso-fit-shape-to-text:t">
                  <w:txbxContent>
                    <w:p w14:paraId="19429D9F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void</w:t>
                      </w:r>
                      <w:r w:rsidRPr="00D74539">
                        <w:rPr>
                          <w:rStyle w:val="hljs-function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v_</w:t>
                      </w:r>
                      <w:proofErr w:type="gramStart"/>
                      <w:r w:rsidRPr="00D74539">
                        <w:rPr>
                          <w:rStyle w:val="hljs-title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cycle</w:t>
                      </w:r>
                      <w:proofErr w:type="spellEnd"/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Levels,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</w:t>
                      </w:r>
                      <w:proofErr w:type="spellEnd"/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v[M],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f[M],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residual[M],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u[M],</w:t>
                      </w:r>
                    </w:p>
                    <w:p w14:paraId="525C2679" w14:textId="2C135D62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C,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k,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sigma,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nu1,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nu2,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h,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char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method, 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J_</w:t>
                      </w:r>
                      <w:proofErr w:type="gramStart"/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weight</w:t>
                      </w:r>
                      <w:proofErr w:type="spellEnd"/>
                      <w:r w:rsidRPr="00D74539">
                        <w:rPr>
                          <w:rStyle w:val="hljs-params"/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343CD87C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D49CF70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v_temp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[M];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temp variable used in V-cycle while going up the levels</w:t>
                      </w:r>
                    </w:p>
                    <w:p w14:paraId="33A7AC9E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&lt;M;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++)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v_temp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= 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4295F454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index_level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(Levels, 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);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 v[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= 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0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0DCB0692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40C7D087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Levels,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4C979B71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n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num_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grid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Levels,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6F331411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double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h1, h2;</w:t>
                      </w:r>
                    </w:p>
                    <w:p w14:paraId="1595BE19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2CAA8A8B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*** Initialising 'f' (RHS) array and exact solution 'u' ***</w:t>
                      </w:r>
                    </w:p>
                    <w:p w14:paraId="2591B896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index_lvl+n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 f[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= C*</w:t>
                      </w:r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sin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((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float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)k*M_PI*(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i-index_lvl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)*h);</w:t>
                      </w:r>
                    </w:p>
                    <w:p w14:paraId="3A97A308" w14:textId="30FC5E9F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index_lvl+n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 u[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= C/(</w:t>
                      </w:r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pow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(M_PI,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)*</w:t>
                      </w:r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pow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(k,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) + </w:t>
                      </w:r>
                    </w:p>
                    <w:p w14:paraId="62630DE9" w14:textId="3741F84C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ind w:left="1440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ab/>
                        <w:t xml:space="preserve">     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sigma)*</w:t>
                      </w:r>
                      <w:proofErr w:type="gramEnd"/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sin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((</w:t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float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)k*M_PI*(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i-index_lvl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)*h);</w:t>
                      </w:r>
                    </w:p>
                    <w:p w14:paraId="0D197F0F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262C2D01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07C74EF1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*** Moving towards coarser grids ***</w:t>
                      </w:r>
                    </w:p>
                    <w:p w14:paraId="042C2349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&lt;Levels;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++){</w:t>
                      </w:r>
                    </w:p>
                    <w:p w14:paraId="2C524FAF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6CC7ADD6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h1 = h*</w:t>
                      </w:r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pow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,lvl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_i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4364CC99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h2 = </w:t>
                      </w:r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pow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(h1,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0D09EC1E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50B3E8E7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Applying relaxation method to next level</w:t>
                      </w:r>
                    </w:p>
                    <w:p w14:paraId="20FAD3FD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relaxation_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methods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Levels, v, f, sigma, nu1, method,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J_weight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 h1);</w:t>
                      </w:r>
                    </w:p>
                    <w:p w14:paraId="51A3643B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044904AD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Calculating the residual</w:t>
                      </w:r>
                    </w:p>
                    <w:p w14:paraId="00452124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Levels,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77150FB5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n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num_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grid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Levels,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572FDC71" w14:textId="39B5D353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=index_lvl+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&lt;index_lvl+n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   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residual[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= f[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- 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/h2*(- v[i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–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E088458" w14:textId="613A33CA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v[i+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+ (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+sigma*h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2)*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]);</w:t>
                      </w:r>
                    </w:p>
                    <w:p w14:paraId="27CA1A48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0F5F0ECE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Taking residual to next level</w:t>
                      </w:r>
                    </w:p>
                    <w:p w14:paraId="4CC7B5B9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restriction_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methods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 Levels, residual);</w:t>
                      </w:r>
                    </w:p>
                    <w:p w14:paraId="24935F96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Levels, lvl_i+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44C6CE1D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n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num_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grid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Levels, lvl_i+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19DE1976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78837F0F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Storing residual back into 'f' at the next level</w:t>
                      </w:r>
                    </w:p>
                    <w:p w14:paraId="67AE4F51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=index_lvl+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&lt;index_lvl+n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f[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 = residual[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];</w:t>
                      </w:r>
                    </w:p>
                    <w:p w14:paraId="2525D3C8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373A7513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8AA3670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4F74D0B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6E53571D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*** Solve the equation at the coarsest grid ***</w:t>
                      </w:r>
                    </w:p>
                    <w:p w14:paraId="0E41F59D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h1 = h*</w:t>
                      </w:r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pow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,Levels</w:t>
                      </w:r>
                      <w:proofErr w:type="gramEnd"/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1378481A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relaxation_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methods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Levels, Levels, v, f, sigma, nu1, method,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J_weight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 h1);</w:t>
                      </w:r>
                    </w:p>
                    <w:p w14:paraId="0872CC8A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371D7B5D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01125F3A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*** Moving towards finer grids ***</w:t>
                      </w:r>
                    </w:p>
                    <w:p w14:paraId="38DBEFA4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=Levels;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--){</w:t>
                      </w:r>
                    </w:p>
                    <w:p w14:paraId="68852990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57986D73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Interpolate to the previous level</w:t>
                      </w:r>
                    </w:p>
                    <w:p w14:paraId="0DABC373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prolongation_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methods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M,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lvl_i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Levels, v,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v_temp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175D11F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6FE44A88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Recalculate the 'v' value with the interpolated value</w:t>
                      </w:r>
                    </w:p>
                    <w:p w14:paraId="240C2D0F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index_lvl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index_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Levels, lvl_i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0229506D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 xml:space="preserve">n 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num_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grid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Levels, lvl_i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05FF0D04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for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int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=index_lvl+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&lt;index_lvl+n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++)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v[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] +=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v_temp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];</w:t>
                      </w:r>
                    </w:p>
                    <w:p w14:paraId="24A2F466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1A86C264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comment"/>
                          <w:rFonts w:ascii="Consolas" w:eastAsiaTheme="minorEastAsia" w:hAnsi="Consolas"/>
                          <w:color w:val="888888"/>
                          <w:sz w:val="18"/>
                          <w:szCs w:val="18"/>
                        </w:rPr>
                        <w:t>// Relaxing the equation at the previous level</w:t>
                      </w:r>
                    </w:p>
                    <w:p w14:paraId="3EDC3CA6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h1 = h*</w:t>
                      </w:r>
                      <w:r w:rsidRPr="00D74539">
                        <w:rPr>
                          <w:rStyle w:val="hljs-builtin"/>
                          <w:rFonts w:ascii="Consolas" w:eastAsiaTheme="majorEastAsia" w:hAnsi="Consolas"/>
                          <w:color w:val="FFFFAA"/>
                          <w:sz w:val="18"/>
                          <w:szCs w:val="18"/>
                        </w:rPr>
                        <w:t>pow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,lvl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_i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-2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);</w:t>
                      </w:r>
                    </w:p>
                    <w:p w14:paraId="220F84FC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relaxation_</w:t>
                      </w:r>
                      <w:proofErr w:type="gram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methods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M, lvl_i</w:t>
                      </w:r>
                      <w:r w:rsidRPr="00D74539">
                        <w:rPr>
                          <w:rStyle w:val="hljs-number"/>
                          <w:rFonts w:ascii="Consolas" w:hAnsi="Consolas"/>
                          <w:color w:val="D36363"/>
                          <w:sz w:val="18"/>
                          <w:szCs w:val="18"/>
                        </w:rPr>
                        <w:t>-1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 xml:space="preserve">, Levels, v, f, sigma, nu2, method, </w:t>
                      </w:r>
                      <w:proofErr w:type="spellStart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J_weight</w:t>
                      </w:r>
                      <w:proofErr w:type="spellEnd"/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, h1);</w:t>
                      </w:r>
                    </w:p>
                    <w:p w14:paraId="486D7D15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</w:p>
                    <w:p w14:paraId="2B6457B0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384B23C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</w:p>
                    <w:p w14:paraId="54B68395" w14:textId="77777777" w:rsidR="002E07F1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D74539">
                        <w:rPr>
                          <w:rStyle w:val="hljs-keyword"/>
                          <w:rFonts w:ascii="Consolas" w:hAnsi="Consolas"/>
                          <w:color w:val="FCC28C"/>
                          <w:sz w:val="18"/>
                          <w:szCs w:val="18"/>
                        </w:rPr>
                        <w:t>return</w:t>
                      </w: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;</w:t>
                      </w:r>
                    </w:p>
                    <w:p w14:paraId="54F1A07B" w14:textId="2A49DFE3" w:rsidR="00113394" w:rsidRPr="00D74539" w:rsidRDefault="002E07F1" w:rsidP="002E07F1">
                      <w:pPr>
                        <w:pStyle w:val="HTMLPreformatted"/>
                        <w:shd w:val="clear" w:color="auto" w:fill="333333"/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</w:pPr>
                      <w:r w:rsidRPr="00D74539">
                        <w:rPr>
                          <w:rFonts w:ascii="Consolas" w:hAnsi="Consolas"/>
                          <w:color w:val="FFFFFF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F30B8">
        <w:rPr>
          <w:rFonts w:ascii="Times New Roman" w:hAnsi="Times New Roman" w:cs="Times New Roman"/>
          <w:sz w:val="24"/>
          <w:szCs w:val="24"/>
        </w:rPr>
        <w:t xml:space="preserve">Function to run </w:t>
      </w:r>
      <w:r w:rsidR="003F30B8">
        <w:rPr>
          <w:rFonts w:ascii="Times New Roman" w:hAnsi="Times New Roman" w:cs="Times New Roman"/>
          <w:i/>
          <w:iCs/>
          <w:sz w:val="24"/>
          <w:szCs w:val="24"/>
        </w:rPr>
        <w:t>V-Cycle</w:t>
      </w:r>
    </w:p>
    <w:p w14:paraId="35176EDA" w14:textId="4BBEE1FF" w:rsidR="003F353B" w:rsidRPr="000C73AF" w:rsidRDefault="00B46ED7" w:rsidP="00B46ED7">
      <w:pPr>
        <w:pStyle w:val="Heading1"/>
        <w:rPr>
          <w:ins w:id="115" w:author="Nirmal S." w:date="2024-02-13T17:16:00Z"/>
          <w:rFonts w:ascii="Times New Roman" w:hAnsi="Times New Roman" w:cs="Times New Roman"/>
          <w:rPrChange w:id="116" w:author="Nirmal S." w:date="2024-02-13T17:58:00Z">
            <w:rPr>
              <w:ins w:id="117" w:author="Nirmal S." w:date="2024-02-13T17:16:00Z"/>
            </w:rPr>
          </w:rPrChange>
        </w:rPr>
      </w:pPr>
      <w:bookmarkStart w:id="118" w:name="_Toc162821393"/>
      <w:ins w:id="119" w:author="Nirmal S." w:date="2024-02-13T17:17:00Z">
        <w:r w:rsidRPr="000C73AF">
          <w:rPr>
            <w:rFonts w:ascii="Times New Roman" w:hAnsi="Times New Roman" w:cs="Times New Roman"/>
            <w:rPrChange w:id="120" w:author="Nirmal S." w:date="2024-02-13T17:58:00Z">
              <w:rPr/>
            </w:rPrChange>
          </w:rPr>
          <w:lastRenderedPageBreak/>
          <w:t>Results</w:t>
        </w:r>
      </w:ins>
      <w:bookmarkEnd w:id="118"/>
    </w:p>
    <w:p w14:paraId="652524A6" w14:textId="77777777" w:rsidR="00B46ED7" w:rsidRPr="000C73AF" w:rsidRDefault="00B46ED7" w:rsidP="00B46ED7">
      <w:pPr>
        <w:rPr>
          <w:ins w:id="121" w:author="Nirmal S." w:date="2024-02-13T17:16:00Z"/>
          <w:rFonts w:ascii="Times New Roman" w:hAnsi="Times New Roman" w:cs="Times New Roman"/>
          <w:rPrChange w:id="122" w:author="Nirmal S." w:date="2024-02-13T17:58:00Z">
            <w:rPr>
              <w:ins w:id="123" w:author="Nirmal S." w:date="2024-02-13T17:16:00Z"/>
            </w:rPr>
          </w:rPrChange>
        </w:rPr>
      </w:pPr>
    </w:p>
    <w:p w14:paraId="04465EFD" w14:textId="390DC4B4" w:rsidR="006E1D8F" w:rsidRPr="006E1D8F" w:rsidRDefault="006E1D8F" w:rsidP="006E1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1D8F">
        <w:rPr>
          <w:rFonts w:ascii="Times New Roman" w:hAnsi="Times New Roman" w:cs="Times New Roman"/>
          <w:b/>
          <w:bCs/>
          <w:sz w:val="28"/>
          <w:szCs w:val="28"/>
        </w:rPr>
        <w:t>Plotting residual norm against number of iterations:</w:t>
      </w:r>
    </w:p>
    <w:p w14:paraId="6BA5770F" w14:textId="77777777" w:rsidR="006E1D8F" w:rsidRDefault="006E1D8F" w:rsidP="006E1D8F">
      <w:pPr>
        <w:pStyle w:val="ListParagraph"/>
        <w:rPr>
          <w:rFonts w:ascii="Times New Roman" w:hAnsi="Times New Roman" w:cs="Times New Roman"/>
        </w:rPr>
      </w:pPr>
    </w:p>
    <w:p w14:paraId="4A4BDFE7" w14:textId="46142658" w:rsidR="006E1D8F" w:rsidRDefault="00A91788" w:rsidP="006E1D8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k=1</m:t>
        </m:r>
      </m:oMath>
      <w:r>
        <w:rPr>
          <w:rFonts w:ascii="Times New Roman" w:eastAsiaTheme="minorEastAsia" w:hAnsi="Times New Roman" w:cs="Times New Roman"/>
        </w:rPr>
        <w:t>:</w:t>
      </w:r>
    </w:p>
    <w:p w14:paraId="4828D26F" w14:textId="02C3F3D7" w:rsidR="006E1D8F" w:rsidRDefault="00A91788" w:rsidP="006E1D8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6E35BB" wp14:editId="49100A5F">
            <wp:extent cx="4572000" cy="2743200"/>
            <wp:effectExtent l="0" t="0" r="0" b="0"/>
            <wp:docPr id="2077106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AF2D32-D9EB-7AAB-1EC7-9C6CED57E3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05E3550" w14:textId="77777777" w:rsidR="006E1D8F" w:rsidRDefault="006E1D8F" w:rsidP="006E1D8F">
      <w:pPr>
        <w:pStyle w:val="ListParagraph"/>
        <w:rPr>
          <w:rFonts w:ascii="Times New Roman" w:hAnsi="Times New Roman" w:cs="Times New Roman"/>
        </w:rPr>
      </w:pPr>
    </w:p>
    <w:p w14:paraId="12CA3F90" w14:textId="3E80AF9A" w:rsidR="00A91788" w:rsidRDefault="00A91788" w:rsidP="00A9178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k=1</m:t>
        </m:r>
        <m:r>
          <w:rPr>
            <w:rFonts w:ascii="Cambria Math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>:</w:t>
      </w:r>
    </w:p>
    <w:p w14:paraId="02FACEB9" w14:textId="2D0ADACE" w:rsidR="006E1D8F" w:rsidRDefault="00A91788" w:rsidP="006E1D8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78CBCF" wp14:editId="792F75CC">
            <wp:extent cx="4572000" cy="2743200"/>
            <wp:effectExtent l="0" t="0" r="0" b="0"/>
            <wp:docPr id="13913912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3B001F-FA1F-4BDD-8DDB-5C9A79CBE6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BB3FD6" w14:textId="77777777" w:rsidR="006E1D8F" w:rsidRDefault="006E1D8F" w:rsidP="006E1D8F">
      <w:pPr>
        <w:pStyle w:val="ListParagraph"/>
        <w:rPr>
          <w:rFonts w:ascii="Times New Roman" w:hAnsi="Times New Roman" w:cs="Times New Roman"/>
        </w:rPr>
      </w:pPr>
    </w:p>
    <w:p w14:paraId="38612A19" w14:textId="77777777" w:rsidR="006E1D8F" w:rsidRDefault="006E1D8F" w:rsidP="006E1D8F">
      <w:pPr>
        <w:pStyle w:val="ListParagraph"/>
        <w:rPr>
          <w:rFonts w:ascii="Times New Roman" w:hAnsi="Times New Roman" w:cs="Times New Roman"/>
        </w:rPr>
      </w:pPr>
    </w:p>
    <w:p w14:paraId="3CD16807" w14:textId="77777777" w:rsidR="006E1D8F" w:rsidRDefault="006E1D8F" w:rsidP="006E1D8F">
      <w:pPr>
        <w:pStyle w:val="ListParagraph"/>
        <w:rPr>
          <w:rFonts w:ascii="Times New Roman" w:hAnsi="Times New Roman" w:cs="Times New Roman"/>
        </w:rPr>
      </w:pPr>
    </w:p>
    <w:p w14:paraId="5B2BF708" w14:textId="77777777" w:rsidR="006E1D8F" w:rsidRDefault="006E1D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E96066" w14:textId="78BF3A49" w:rsidR="006E1D8F" w:rsidRPr="006E1D8F" w:rsidRDefault="006E1D8F" w:rsidP="006E1D8F">
      <w:pPr>
        <w:pStyle w:val="ListParagraph"/>
        <w:numPr>
          <w:ilvl w:val="0"/>
          <w:numId w:val="6"/>
        </w:numPr>
        <w:rPr>
          <w:ins w:id="124" w:author="Nirmal S." w:date="2024-02-13T17:16:00Z"/>
          <w:rFonts w:ascii="Times New Roman" w:hAnsi="Times New Roman" w:cs="Times New Roman"/>
          <w:b/>
          <w:bCs/>
          <w:sz w:val="28"/>
          <w:szCs w:val="28"/>
          <w:rPrChange w:id="125" w:author="Nirmal S." w:date="2024-02-13T17:58:00Z">
            <w:rPr>
              <w:ins w:id="126" w:author="Nirmal S." w:date="2024-02-13T17:16:00Z"/>
            </w:rPr>
          </w:rPrChange>
        </w:rPr>
      </w:pPr>
      <w:r w:rsidRPr="006E1D8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 of residual after FMG and number of V-cycles needed for until residual norm is below epsilon</w:t>
      </w:r>
    </w:p>
    <w:p w14:paraId="0BA8C56E" w14:textId="77777777" w:rsidR="00AA7C4D" w:rsidRDefault="00AA7C4D" w:rsidP="00161A8A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842"/>
        <w:gridCol w:w="2268"/>
        <w:gridCol w:w="2268"/>
      </w:tblGrid>
      <w:tr w:rsidR="00A91788" w14:paraId="1465B264" w14:textId="77777777" w:rsidTr="00A91788">
        <w:tc>
          <w:tcPr>
            <w:tcW w:w="1402" w:type="dxa"/>
          </w:tcPr>
          <w:p w14:paraId="3AA7687F" w14:textId="0BC76982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842" w:type="dxa"/>
          </w:tcPr>
          <w:p w14:paraId="51F20366" w14:textId="1B8B8135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Relaxation Method</w:t>
            </w:r>
          </w:p>
        </w:tc>
        <w:tc>
          <w:tcPr>
            <w:tcW w:w="2268" w:type="dxa"/>
          </w:tcPr>
          <w:p w14:paraId="4360B36B" w14:textId="53F3FB06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 after one FMG cycle.</w:t>
            </w:r>
          </w:p>
        </w:tc>
        <w:tc>
          <w:tcPr>
            <w:tcW w:w="2268" w:type="dxa"/>
          </w:tcPr>
          <w:p w14:paraId="6FCFDD32" w14:textId="4F301F0E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V-Cycles required further</w:t>
            </w:r>
          </w:p>
        </w:tc>
      </w:tr>
      <w:tr w:rsidR="00A91788" w14:paraId="68C3A566" w14:textId="77777777" w:rsidTr="00A91788">
        <w:tc>
          <w:tcPr>
            <w:tcW w:w="1402" w:type="dxa"/>
          </w:tcPr>
          <w:p w14:paraId="1C79571C" w14:textId="176CCD7C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62CB6B0F" w14:textId="18298A11" w:rsidR="00A91788" w:rsidRP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 Seidel</w:t>
            </w:r>
          </w:p>
        </w:tc>
        <w:tc>
          <w:tcPr>
            <w:tcW w:w="2268" w:type="dxa"/>
          </w:tcPr>
          <w:p w14:paraId="760F8A29" w14:textId="4C794150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91788">
              <w:rPr>
                <w:rFonts w:ascii="Times New Roman" w:hAnsi="Times New Roman" w:cs="Times New Roman"/>
              </w:rPr>
              <w:t>18.8597</w:t>
            </w:r>
          </w:p>
        </w:tc>
        <w:tc>
          <w:tcPr>
            <w:tcW w:w="2268" w:type="dxa"/>
          </w:tcPr>
          <w:p w14:paraId="4D34418D" w14:textId="4492CED8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91788" w14:paraId="0007A398" w14:textId="77777777" w:rsidTr="00A91788">
        <w:tc>
          <w:tcPr>
            <w:tcW w:w="1402" w:type="dxa"/>
          </w:tcPr>
          <w:p w14:paraId="34AD1877" w14:textId="33BC58F2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44084926" w14:textId="4B7241E2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Jacobi</w:t>
            </w:r>
          </w:p>
        </w:tc>
        <w:tc>
          <w:tcPr>
            <w:tcW w:w="2268" w:type="dxa"/>
          </w:tcPr>
          <w:p w14:paraId="6F9061F9" w14:textId="011BA783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91788">
              <w:rPr>
                <w:rFonts w:ascii="Times New Roman" w:hAnsi="Times New Roman" w:cs="Times New Roman"/>
              </w:rPr>
              <w:t>25.319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110B7802" w14:textId="4FBE27E6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A91788" w14:paraId="333F36E7" w14:textId="77777777" w:rsidTr="00A91788">
        <w:tc>
          <w:tcPr>
            <w:tcW w:w="1402" w:type="dxa"/>
          </w:tcPr>
          <w:p w14:paraId="3606FC4E" w14:textId="0A425C5B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2" w:type="dxa"/>
          </w:tcPr>
          <w:p w14:paraId="450A0BFC" w14:textId="1FDF0FDD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 Seidel</w:t>
            </w:r>
          </w:p>
        </w:tc>
        <w:tc>
          <w:tcPr>
            <w:tcW w:w="2268" w:type="dxa"/>
          </w:tcPr>
          <w:p w14:paraId="2D7A9F9C" w14:textId="2459D63C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91788">
              <w:rPr>
                <w:rFonts w:ascii="Times New Roman" w:hAnsi="Times New Roman" w:cs="Times New Roman"/>
              </w:rPr>
              <w:t>1843.9372</w:t>
            </w:r>
          </w:p>
        </w:tc>
        <w:tc>
          <w:tcPr>
            <w:tcW w:w="2268" w:type="dxa"/>
          </w:tcPr>
          <w:p w14:paraId="5449EE13" w14:textId="6B646B3C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A91788" w14:paraId="65C1DD62" w14:textId="77777777" w:rsidTr="00A91788">
        <w:tc>
          <w:tcPr>
            <w:tcW w:w="1402" w:type="dxa"/>
          </w:tcPr>
          <w:p w14:paraId="6B240FF8" w14:textId="39F0B117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2" w:type="dxa"/>
          </w:tcPr>
          <w:p w14:paraId="618595BA" w14:textId="4B704942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Jacobi</w:t>
            </w:r>
          </w:p>
        </w:tc>
        <w:tc>
          <w:tcPr>
            <w:tcW w:w="2268" w:type="dxa"/>
          </w:tcPr>
          <w:p w14:paraId="5CCDEB7E" w14:textId="596DAA6E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91788">
              <w:rPr>
                <w:rFonts w:ascii="Times New Roman" w:hAnsi="Times New Roman" w:cs="Times New Roman"/>
              </w:rPr>
              <w:t>2133.697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8" w:type="dxa"/>
          </w:tcPr>
          <w:p w14:paraId="62D02254" w14:textId="0699DB41" w:rsidR="00A91788" w:rsidRDefault="00A91788" w:rsidP="00A917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14:paraId="068B5004" w14:textId="77777777" w:rsidR="00AA7C4D" w:rsidRPr="00161A8A" w:rsidRDefault="00AA7C4D" w:rsidP="00161A8A">
      <w:pPr>
        <w:pStyle w:val="ListParagraph"/>
        <w:rPr>
          <w:rFonts w:ascii="Times New Roman" w:hAnsi="Times New Roman" w:cs="Times New Roman"/>
          <w:rPrChange w:id="127" w:author="Nirmal S." w:date="2024-02-13T17:58:00Z">
            <w:rPr/>
          </w:rPrChange>
        </w:rPr>
      </w:pPr>
    </w:p>
    <w:sectPr w:rsidR="00AA7C4D" w:rsidRPr="00161A8A" w:rsidSect="00E33224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7AEB" w14:textId="77777777" w:rsidR="00E33224" w:rsidRDefault="00E33224" w:rsidP="00B73DAC">
      <w:pPr>
        <w:spacing w:after="0" w:line="240" w:lineRule="auto"/>
      </w:pPr>
      <w:r>
        <w:separator/>
      </w:r>
    </w:p>
  </w:endnote>
  <w:endnote w:type="continuationSeparator" w:id="0">
    <w:p w14:paraId="16FA8D78" w14:textId="77777777" w:rsidR="00E33224" w:rsidRDefault="00E33224" w:rsidP="00B7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28" w:author="Nirmal S." w:date="2024-02-13T17:08:00Z"/>
  <w:sdt>
    <w:sdtPr>
      <w:id w:val="-1498034584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128"/>
      <w:p w14:paraId="4076D8F3" w14:textId="4EE21C0D" w:rsidR="003F353B" w:rsidRDefault="003F353B">
        <w:pPr>
          <w:pStyle w:val="Footer"/>
          <w:jc w:val="right"/>
          <w:rPr>
            <w:ins w:id="129" w:author="Nirmal S." w:date="2024-02-13T17:08:00Z"/>
          </w:rPr>
        </w:pPr>
        <w:ins w:id="130" w:author="Nirmal S." w:date="2024-02-13T17:08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131" w:author="Nirmal S." w:date="2024-02-13T17:08:00Z"/>
    </w:sdtContent>
  </w:sdt>
  <w:customXmlInsRangeEnd w:id="131"/>
  <w:p w14:paraId="7536816A" w14:textId="77777777" w:rsidR="003F353B" w:rsidRDefault="003F3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3F07" w14:textId="77777777" w:rsidR="00E33224" w:rsidRDefault="00E33224" w:rsidP="00B73DAC">
      <w:pPr>
        <w:spacing w:after="0" w:line="240" w:lineRule="auto"/>
      </w:pPr>
      <w:r>
        <w:separator/>
      </w:r>
    </w:p>
  </w:footnote>
  <w:footnote w:type="continuationSeparator" w:id="0">
    <w:p w14:paraId="7EF2875C" w14:textId="77777777" w:rsidR="00E33224" w:rsidRDefault="00E33224" w:rsidP="00B73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C5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1608C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E641EDB"/>
    <w:multiLevelType w:val="hybridMultilevel"/>
    <w:tmpl w:val="BB10F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64554"/>
    <w:multiLevelType w:val="hybridMultilevel"/>
    <w:tmpl w:val="140A0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853FE"/>
    <w:multiLevelType w:val="hybridMultilevel"/>
    <w:tmpl w:val="A7EED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C266B"/>
    <w:multiLevelType w:val="hybridMultilevel"/>
    <w:tmpl w:val="36222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3936">
    <w:abstractNumId w:val="2"/>
  </w:num>
  <w:num w:numId="2" w16cid:durableId="2099981554">
    <w:abstractNumId w:val="3"/>
  </w:num>
  <w:num w:numId="3" w16cid:durableId="28343690">
    <w:abstractNumId w:val="4"/>
  </w:num>
  <w:num w:numId="4" w16cid:durableId="1420447919">
    <w:abstractNumId w:val="0"/>
  </w:num>
  <w:num w:numId="5" w16cid:durableId="2104304298">
    <w:abstractNumId w:val="1"/>
  </w:num>
  <w:num w:numId="6" w16cid:durableId="110365246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rmal S.">
    <w15:presenceInfo w15:providerId="Windows Live" w15:userId="d5de7547971334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68"/>
    <w:rsid w:val="00000BED"/>
    <w:rsid w:val="00035036"/>
    <w:rsid w:val="00046A28"/>
    <w:rsid w:val="0006144D"/>
    <w:rsid w:val="00061FA7"/>
    <w:rsid w:val="00067ED7"/>
    <w:rsid w:val="000C73AF"/>
    <w:rsid w:val="00113394"/>
    <w:rsid w:val="00161A8A"/>
    <w:rsid w:val="001A506F"/>
    <w:rsid w:val="001E0518"/>
    <w:rsid w:val="001E0926"/>
    <w:rsid w:val="001F0695"/>
    <w:rsid w:val="001F17FB"/>
    <w:rsid w:val="002141DE"/>
    <w:rsid w:val="00214BB3"/>
    <w:rsid w:val="00221229"/>
    <w:rsid w:val="002330BA"/>
    <w:rsid w:val="0023445F"/>
    <w:rsid w:val="0025561D"/>
    <w:rsid w:val="00257BCE"/>
    <w:rsid w:val="00290027"/>
    <w:rsid w:val="002C3763"/>
    <w:rsid w:val="002D33E1"/>
    <w:rsid w:val="002E07F1"/>
    <w:rsid w:val="003217FA"/>
    <w:rsid w:val="00333122"/>
    <w:rsid w:val="0033608D"/>
    <w:rsid w:val="00340F0E"/>
    <w:rsid w:val="003A6772"/>
    <w:rsid w:val="003E4CF7"/>
    <w:rsid w:val="003F06E7"/>
    <w:rsid w:val="003F30B8"/>
    <w:rsid w:val="003F353B"/>
    <w:rsid w:val="00400E37"/>
    <w:rsid w:val="00420649"/>
    <w:rsid w:val="004A7AC8"/>
    <w:rsid w:val="004C3688"/>
    <w:rsid w:val="004E457C"/>
    <w:rsid w:val="004F1D8C"/>
    <w:rsid w:val="004F7444"/>
    <w:rsid w:val="0052187A"/>
    <w:rsid w:val="00536516"/>
    <w:rsid w:val="00545687"/>
    <w:rsid w:val="005457C8"/>
    <w:rsid w:val="005532A2"/>
    <w:rsid w:val="00597CAC"/>
    <w:rsid w:val="005A2122"/>
    <w:rsid w:val="005B14F6"/>
    <w:rsid w:val="005E2C10"/>
    <w:rsid w:val="006111C0"/>
    <w:rsid w:val="006261F9"/>
    <w:rsid w:val="0063703C"/>
    <w:rsid w:val="00655868"/>
    <w:rsid w:val="0067133E"/>
    <w:rsid w:val="00677D2F"/>
    <w:rsid w:val="006A09FA"/>
    <w:rsid w:val="006C303B"/>
    <w:rsid w:val="006E1D8F"/>
    <w:rsid w:val="00703408"/>
    <w:rsid w:val="00714A5C"/>
    <w:rsid w:val="00723CA1"/>
    <w:rsid w:val="00727EEE"/>
    <w:rsid w:val="00732A7F"/>
    <w:rsid w:val="0074039D"/>
    <w:rsid w:val="00741716"/>
    <w:rsid w:val="00757F49"/>
    <w:rsid w:val="00762572"/>
    <w:rsid w:val="007965D6"/>
    <w:rsid w:val="007C5A47"/>
    <w:rsid w:val="007D330D"/>
    <w:rsid w:val="007D4E04"/>
    <w:rsid w:val="007E1332"/>
    <w:rsid w:val="007E3A6E"/>
    <w:rsid w:val="007E4646"/>
    <w:rsid w:val="007E7EBB"/>
    <w:rsid w:val="00803292"/>
    <w:rsid w:val="00807739"/>
    <w:rsid w:val="00831345"/>
    <w:rsid w:val="008404C3"/>
    <w:rsid w:val="00850D88"/>
    <w:rsid w:val="00862289"/>
    <w:rsid w:val="00863E7C"/>
    <w:rsid w:val="008B6836"/>
    <w:rsid w:val="008D50DD"/>
    <w:rsid w:val="008E3499"/>
    <w:rsid w:val="00905425"/>
    <w:rsid w:val="0093605F"/>
    <w:rsid w:val="00975009"/>
    <w:rsid w:val="00990BE7"/>
    <w:rsid w:val="009B6BC4"/>
    <w:rsid w:val="009D70F0"/>
    <w:rsid w:val="00A31EF9"/>
    <w:rsid w:val="00A35424"/>
    <w:rsid w:val="00A37D66"/>
    <w:rsid w:val="00A43212"/>
    <w:rsid w:val="00A4389A"/>
    <w:rsid w:val="00A702D4"/>
    <w:rsid w:val="00A77963"/>
    <w:rsid w:val="00A77FF8"/>
    <w:rsid w:val="00A91788"/>
    <w:rsid w:val="00AA2970"/>
    <w:rsid w:val="00AA7C4D"/>
    <w:rsid w:val="00AB04BE"/>
    <w:rsid w:val="00AF1B27"/>
    <w:rsid w:val="00B04C9A"/>
    <w:rsid w:val="00B43912"/>
    <w:rsid w:val="00B4457E"/>
    <w:rsid w:val="00B46ED7"/>
    <w:rsid w:val="00B73DAC"/>
    <w:rsid w:val="00BC27A3"/>
    <w:rsid w:val="00C040B2"/>
    <w:rsid w:val="00C5220A"/>
    <w:rsid w:val="00C63D73"/>
    <w:rsid w:val="00C863CD"/>
    <w:rsid w:val="00CA2956"/>
    <w:rsid w:val="00CB093C"/>
    <w:rsid w:val="00CB7278"/>
    <w:rsid w:val="00CD227A"/>
    <w:rsid w:val="00D40E9E"/>
    <w:rsid w:val="00D74539"/>
    <w:rsid w:val="00D75DD5"/>
    <w:rsid w:val="00D814A1"/>
    <w:rsid w:val="00D93179"/>
    <w:rsid w:val="00D93908"/>
    <w:rsid w:val="00D94C39"/>
    <w:rsid w:val="00DA6045"/>
    <w:rsid w:val="00DD242E"/>
    <w:rsid w:val="00DE61F8"/>
    <w:rsid w:val="00DF4365"/>
    <w:rsid w:val="00E33224"/>
    <w:rsid w:val="00E45021"/>
    <w:rsid w:val="00E55053"/>
    <w:rsid w:val="00E63BCE"/>
    <w:rsid w:val="00E86B09"/>
    <w:rsid w:val="00EB0AFC"/>
    <w:rsid w:val="00EB0E27"/>
    <w:rsid w:val="00EF1B37"/>
    <w:rsid w:val="00F012BE"/>
    <w:rsid w:val="00F17BC2"/>
    <w:rsid w:val="00F2540E"/>
    <w:rsid w:val="00F41D4F"/>
    <w:rsid w:val="00F70D4D"/>
    <w:rsid w:val="00F710E3"/>
    <w:rsid w:val="00FC5EC3"/>
    <w:rsid w:val="00FD412A"/>
    <w:rsid w:val="00FE62D7"/>
    <w:rsid w:val="00F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E9FED"/>
  <w15:chartTrackingRefBased/>
  <w15:docId w15:val="{86D17D25-B781-4E11-BC6E-2A5F1692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DAC"/>
  </w:style>
  <w:style w:type="paragraph" w:styleId="Footer">
    <w:name w:val="footer"/>
    <w:basedOn w:val="Normal"/>
    <w:link w:val="FooterChar"/>
    <w:uiPriority w:val="99"/>
    <w:unhideWhenUsed/>
    <w:rsid w:val="00B73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DAC"/>
  </w:style>
  <w:style w:type="paragraph" w:styleId="Title">
    <w:name w:val="Title"/>
    <w:basedOn w:val="Normal"/>
    <w:next w:val="Normal"/>
    <w:link w:val="TitleChar"/>
    <w:uiPriority w:val="10"/>
    <w:qFormat/>
    <w:rsid w:val="00B73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D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3DAC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73D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5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254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353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2572"/>
    <w:pPr>
      <w:tabs>
        <w:tab w:val="right" w:leader="dot" w:pos="9016"/>
      </w:tabs>
      <w:spacing w:after="100"/>
      <w:pPrChange w:id="0" w:author="Nirmal S." w:date="2024-02-13T17:17:00Z">
        <w:pPr>
          <w:spacing w:after="100" w:line="259" w:lineRule="auto"/>
        </w:pPr>
      </w:pPrChange>
    </w:pPr>
    <w:rPr>
      <w:rPrChange w:id="0" w:author="Nirmal S." w:date="2024-02-13T17:17:00Z">
        <w:rPr>
          <w:rFonts w:asciiTheme="minorHAnsi" w:eastAsiaTheme="minorHAnsi" w:hAnsiTheme="minorHAnsi" w:cstheme="minorBidi"/>
          <w:kern w:val="2"/>
          <w:sz w:val="22"/>
          <w:szCs w:val="22"/>
          <w:lang w:val="en-IN" w:eastAsia="en-US" w:bidi="ar-SA"/>
          <w14:ligatures w14:val="standardContextual"/>
        </w:rPr>
      </w:rPrChange>
    </w:rPr>
  </w:style>
  <w:style w:type="character" w:styleId="Hyperlink">
    <w:name w:val="Hyperlink"/>
    <w:basedOn w:val="DefaultParagraphFont"/>
    <w:uiPriority w:val="99"/>
    <w:unhideWhenUsed/>
    <w:rsid w:val="003F353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6ED7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5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function">
    <w:name w:val="hljs-function"/>
    <w:basedOn w:val="DefaultParagraphFont"/>
    <w:rsid w:val="007965D6"/>
  </w:style>
  <w:style w:type="character" w:customStyle="1" w:styleId="hljs-keyword">
    <w:name w:val="hljs-keyword"/>
    <w:basedOn w:val="DefaultParagraphFont"/>
    <w:rsid w:val="007965D6"/>
  </w:style>
  <w:style w:type="character" w:customStyle="1" w:styleId="hljs-title">
    <w:name w:val="hljs-title"/>
    <w:basedOn w:val="DefaultParagraphFont"/>
    <w:rsid w:val="007965D6"/>
  </w:style>
  <w:style w:type="character" w:customStyle="1" w:styleId="hljs-params">
    <w:name w:val="hljs-params"/>
    <w:basedOn w:val="DefaultParagraphFont"/>
    <w:rsid w:val="007965D6"/>
  </w:style>
  <w:style w:type="character" w:customStyle="1" w:styleId="hljs-number">
    <w:name w:val="hljs-number"/>
    <w:basedOn w:val="DefaultParagraphFont"/>
    <w:rsid w:val="007965D6"/>
  </w:style>
  <w:style w:type="character" w:customStyle="1" w:styleId="hljs-comment">
    <w:name w:val="hljs-comment"/>
    <w:basedOn w:val="DefaultParagraphFont"/>
    <w:rsid w:val="007965D6"/>
  </w:style>
  <w:style w:type="character" w:customStyle="1" w:styleId="Heading2Char">
    <w:name w:val="Heading 2 Char"/>
    <w:basedOn w:val="DefaultParagraphFont"/>
    <w:link w:val="Heading2"/>
    <w:uiPriority w:val="9"/>
    <w:rsid w:val="00D814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14A1"/>
    <w:pPr>
      <w:spacing w:after="100"/>
      <w:ind w:left="220"/>
    </w:pPr>
  </w:style>
  <w:style w:type="character" w:customStyle="1" w:styleId="hljs-string">
    <w:name w:val="hljs-string"/>
    <w:basedOn w:val="DefaultParagraphFont"/>
    <w:rsid w:val="00677D2F"/>
  </w:style>
  <w:style w:type="table" w:styleId="TableGrid">
    <w:name w:val="Table Grid"/>
    <w:basedOn w:val="TableNormal"/>
    <w:uiPriority w:val="39"/>
    <w:rsid w:val="0006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1A8A"/>
    <w:pPr>
      <w:ind w:left="720"/>
      <w:contextualSpacing/>
    </w:pPr>
  </w:style>
  <w:style w:type="character" w:customStyle="1" w:styleId="hljs-builtin">
    <w:name w:val="hljs-built_in"/>
    <w:basedOn w:val="DefaultParagraphFont"/>
    <w:rsid w:val="00A31EF9"/>
  </w:style>
  <w:style w:type="character" w:styleId="CommentReference">
    <w:name w:val="annotation reference"/>
    <w:basedOn w:val="DefaultParagraphFont"/>
    <w:uiPriority w:val="99"/>
    <w:semiHidden/>
    <w:unhideWhenUsed/>
    <w:rsid w:val="00A31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E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E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E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1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IT%20G\2.%20Second%20Semester\ME%20670%20-%20Advanced%20CFD\A02\Code\Rough%20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IT%20G\2.%20Second%20Semester\ME%20670%20-%20Advanced%20CFD\A02\Code\Rough%20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937270341207352"/>
          <c:y val="5.0925925925925923E-2"/>
          <c:w val="0.76740507436570438"/>
          <c:h val="0.72815543890347045"/>
        </c:manualLayout>
      </c:layout>
      <c:scatterChart>
        <c:scatterStyle val="lineMarker"/>
        <c:varyColors val="0"/>
        <c:ser>
          <c:idx val="0"/>
          <c:order val="0"/>
          <c:tx>
            <c:strRef>
              <c:f>Graph!$C$4</c:f>
              <c:strCache>
                <c:ptCount val="1"/>
                <c:pt idx="0">
                  <c:v>Gauss Seidel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Graph!$B$5:$B$13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Graph!$C$5:$C$13</c:f>
              <c:numCache>
                <c:formatCode>General</c:formatCode>
                <c:ptCount val="9"/>
                <c:pt idx="0">
                  <c:v>18.859735189999999</c:v>
                </c:pt>
                <c:pt idx="1">
                  <c:v>0.85385288000000004</c:v>
                </c:pt>
                <c:pt idx="2">
                  <c:v>3.457358E-2</c:v>
                </c:pt>
                <c:pt idx="3">
                  <c:v>1.40244E-3</c:v>
                </c:pt>
                <c:pt idx="4">
                  <c:v>5.6029999999999997E-5</c:v>
                </c:pt>
                <c:pt idx="5">
                  <c:v>2.2199999999999999E-6</c:v>
                </c:pt>
                <c:pt idx="6">
                  <c:v>8.9999999999999999E-8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FC-4591-A674-1CF458BB95E7}"/>
            </c:ext>
          </c:extLst>
        </c:ser>
        <c:ser>
          <c:idx val="1"/>
          <c:order val="1"/>
          <c:tx>
            <c:strRef>
              <c:f>Graph!$D$4</c:f>
              <c:strCache>
                <c:ptCount val="1"/>
                <c:pt idx="0">
                  <c:v>Weighted Jacobi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Graph!$B$5:$B$13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Graph!$D$5:$D$13</c:f>
              <c:numCache>
                <c:formatCode>General</c:formatCode>
                <c:ptCount val="9"/>
                <c:pt idx="0">
                  <c:v>25.31937602</c:v>
                </c:pt>
                <c:pt idx="1">
                  <c:v>3.0166915300000001</c:v>
                </c:pt>
                <c:pt idx="2">
                  <c:v>0.34780879999999997</c:v>
                </c:pt>
                <c:pt idx="3">
                  <c:v>3.9913570000000002E-2</c:v>
                </c:pt>
                <c:pt idx="4">
                  <c:v>4.5663099999999996E-3</c:v>
                </c:pt>
                <c:pt idx="5">
                  <c:v>5.2081000000000002E-4</c:v>
                </c:pt>
                <c:pt idx="6">
                  <c:v>5.923E-5</c:v>
                </c:pt>
                <c:pt idx="7">
                  <c:v>6.72E-6</c:v>
                </c:pt>
                <c:pt idx="8">
                  <c:v>7.6000000000000003E-7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FC-4591-A674-1CF458BB95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040943"/>
        <c:axId val="1449039023"/>
      </c:scatterChart>
      <c:valAx>
        <c:axId val="1449040943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Iterations</a:t>
                </a:r>
              </a:p>
            </c:rich>
          </c:tx>
          <c:layout>
            <c:manualLayout>
              <c:xMode val="edge"/>
              <c:yMode val="edge"/>
              <c:x val="0.39356824146981628"/>
              <c:y val="0.881851122776319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49039023"/>
        <c:crossesAt val="1.0000000000000005E-8"/>
        <c:crossBetween val="midCat"/>
      </c:valAx>
      <c:valAx>
        <c:axId val="1449039023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Norm</a:t>
                </a:r>
                <a:r>
                  <a:rPr lang="en-US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2 of Residual</a:t>
                </a:r>
                <a:endParaRPr lang="en-US" sz="12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103477690288714E-2"/>
              <c:y val="0.175049941673957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49040943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8213801399825024"/>
          <c:y val="8.3911490230387867E-2"/>
          <c:w val="0.45300218722659669"/>
          <c:h val="6.3321668124817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937270341207352"/>
          <c:y val="5.0925925925925923E-2"/>
          <c:w val="0.76740507436570438"/>
          <c:h val="0.72815543890347045"/>
        </c:manualLayout>
      </c:layout>
      <c:scatterChart>
        <c:scatterStyle val="lineMarker"/>
        <c:varyColors val="0"/>
        <c:ser>
          <c:idx val="0"/>
          <c:order val="0"/>
          <c:tx>
            <c:strRef>
              <c:f>Graph!$G$4</c:f>
              <c:strCache>
                <c:ptCount val="1"/>
                <c:pt idx="0">
                  <c:v>Gauss Seidel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Graph!$F$5:$F$14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Graph!$G$5:$G$14</c:f>
              <c:numCache>
                <c:formatCode>General</c:formatCode>
                <c:ptCount val="10"/>
                <c:pt idx="0">
                  <c:v>1843.9372347599999</c:v>
                </c:pt>
                <c:pt idx="1">
                  <c:v>81.972956929999995</c:v>
                </c:pt>
                <c:pt idx="2">
                  <c:v>2.8826502000000001</c:v>
                </c:pt>
                <c:pt idx="3">
                  <c:v>9.6829100000000001E-2</c:v>
                </c:pt>
                <c:pt idx="4">
                  <c:v>3.1666099999999998E-3</c:v>
                </c:pt>
                <c:pt idx="5">
                  <c:v>1.0339E-4</c:v>
                </c:pt>
                <c:pt idx="6">
                  <c:v>3.4400000000000001E-6</c:v>
                </c:pt>
                <c:pt idx="7">
                  <c:v>1.1999999999999999E-7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02-4F38-9E4B-AD091E40C6B4}"/>
            </c:ext>
          </c:extLst>
        </c:ser>
        <c:ser>
          <c:idx val="1"/>
          <c:order val="1"/>
          <c:tx>
            <c:strRef>
              <c:f>Graph!$H$4</c:f>
              <c:strCache>
                <c:ptCount val="1"/>
                <c:pt idx="0">
                  <c:v>Weighted Jacobi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Graph!$F$5:$F$14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Graph!$H$5:$H$14</c:f>
              <c:numCache>
                <c:formatCode>General</c:formatCode>
                <c:ptCount val="10"/>
                <c:pt idx="0">
                  <c:v>2133.6976648499999</c:v>
                </c:pt>
                <c:pt idx="1">
                  <c:v>204.87873489</c:v>
                </c:pt>
                <c:pt idx="2">
                  <c:v>18.514486219999998</c:v>
                </c:pt>
                <c:pt idx="3">
                  <c:v>1.66291433</c:v>
                </c:pt>
                <c:pt idx="4">
                  <c:v>0.14939467000000001</c:v>
                </c:pt>
                <c:pt idx="5">
                  <c:v>1.34295E-2</c:v>
                </c:pt>
                <c:pt idx="6">
                  <c:v>1.20761E-3</c:v>
                </c:pt>
                <c:pt idx="7">
                  <c:v>1.086E-4</c:v>
                </c:pt>
                <c:pt idx="8">
                  <c:v>9.7699999999999996E-6</c:v>
                </c:pt>
                <c:pt idx="9">
                  <c:v>8.8000000000000004E-7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402-4F38-9E4B-AD091E40C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9040943"/>
        <c:axId val="1449039023"/>
      </c:scatterChart>
      <c:valAx>
        <c:axId val="1449040943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Iterations</a:t>
                </a:r>
              </a:p>
            </c:rich>
          </c:tx>
          <c:layout>
            <c:manualLayout>
              <c:xMode val="edge"/>
              <c:yMode val="edge"/>
              <c:x val="0.39356824146981628"/>
              <c:y val="0.881851122776319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49039023"/>
        <c:crossesAt val="1.0000000000000005E-8"/>
        <c:crossBetween val="midCat"/>
      </c:valAx>
      <c:valAx>
        <c:axId val="1449039023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Norm</a:t>
                </a:r>
                <a:r>
                  <a:rPr lang="en-US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2 of Residual</a:t>
                </a:r>
                <a:endParaRPr lang="en-US" sz="12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103477690288714E-2"/>
              <c:y val="0.175049941673957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49040943"/>
        <c:crosses val="autoZero"/>
        <c:crossBetween val="midCat"/>
      </c:valAx>
      <c:spPr>
        <a:noFill/>
        <a:ln w="19050"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48213801399825024"/>
          <c:y val="8.3911490230387867E-2"/>
          <c:w val="0.45300218722659669"/>
          <c:h val="6.3321668124817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63139-E507-4590-84EB-E42E107D3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12343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S.</dc:creator>
  <cp:keywords/>
  <dc:description/>
  <cp:lastModifiedBy>Nirmal S.</cp:lastModifiedBy>
  <cp:revision>66</cp:revision>
  <cp:lastPrinted>2024-03-31T18:19:00Z</cp:lastPrinted>
  <dcterms:created xsi:type="dcterms:W3CDTF">2024-02-13T11:26:00Z</dcterms:created>
  <dcterms:modified xsi:type="dcterms:W3CDTF">2024-03-31T18:20:00Z</dcterms:modified>
</cp:coreProperties>
</file>