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6377" w14:textId="197A7136" w:rsidR="001F0695" w:rsidRPr="000C73AF" w:rsidRDefault="001F0695">
      <w:pPr>
        <w:rPr>
          <w:rFonts w:ascii="Times New Roman" w:hAnsi="Times New Roman" w:cs="Times New Roman"/>
          <w:rPrChange w:id="1" w:author="Nirmal S." w:date="2024-02-13T17:58:00Z">
            <w:rPr/>
          </w:rPrChange>
        </w:rPr>
      </w:pPr>
    </w:p>
    <w:p w14:paraId="0961A1E9" w14:textId="77777777" w:rsidR="00B73DAC" w:rsidRPr="000C73AF" w:rsidRDefault="00B73DAC">
      <w:pPr>
        <w:rPr>
          <w:rFonts w:ascii="Times New Roman" w:hAnsi="Times New Roman" w:cs="Times New Roman"/>
          <w:rPrChange w:id="2" w:author="Nirmal S." w:date="2024-02-13T17:58:00Z">
            <w:rPr/>
          </w:rPrChange>
        </w:rPr>
      </w:pPr>
    </w:p>
    <w:p w14:paraId="201F25DD" w14:textId="77777777" w:rsidR="00B73DAC" w:rsidRPr="000C73AF" w:rsidRDefault="00B73DAC">
      <w:pPr>
        <w:rPr>
          <w:rFonts w:ascii="Times New Roman" w:hAnsi="Times New Roman" w:cs="Times New Roman"/>
          <w:rPrChange w:id="3" w:author="Nirmal S." w:date="2024-02-13T17:58:00Z">
            <w:rPr/>
          </w:rPrChange>
        </w:rPr>
      </w:pPr>
    </w:p>
    <w:p w14:paraId="1B99B8FF" w14:textId="77777777" w:rsidR="00B73DAC" w:rsidRPr="000C73AF" w:rsidRDefault="00B73DAC">
      <w:pPr>
        <w:rPr>
          <w:ins w:id="4" w:author="Nirmal S." w:date="2024-02-13T17:01:00Z"/>
          <w:rFonts w:ascii="Times New Roman" w:hAnsi="Times New Roman" w:cs="Times New Roman"/>
          <w:rPrChange w:id="5" w:author="Nirmal S." w:date="2024-02-13T17:58:00Z">
            <w:rPr>
              <w:ins w:id="6" w:author="Nirmal S." w:date="2024-02-13T17:01:00Z"/>
            </w:rPr>
          </w:rPrChange>
        </w:rPr>
      </w:pPr>
    </w:p>
    <w:p w14:paraId="077493AD" w14:textId="77777777" w:rsidR="00B73DAC" w:rsidRPr="000C73AF" w:rsidRDefault="00B73DAC">
      <w:pPr>
        <w:rPr>
          <w:ins w:id="7" w:author="Nirmal S." w:date="2024-02-13T17:01:00Z"/>
          <w:rFonts w:ascii="Times New Roman" w:hAnsi="Times New Roman" w:cs="Times New Roman"/>
          <w:rPrChange w:id="8" w:author="Nirmal S." w:date="2024-02-13T17:58:00Z">
            <w:rPr>
              <w:ins w:id="9" w:author="Nirmal S." w:date="2024-02-13T17:01:00Z"/>
            </w:rPr>
          </w:rPrChange>
        </w:rPr>
      </w:pPr>
    </w:p>
    <w:p w14:paraId="16D37D21" w14:textId="77777777" w:rsidR="00B73DAC" w:rsidRPr="000C73AF" w:rsidRDefault="00B73DAC">
      <w:pPr>
        <w:rPr>
          <w:ins w:id="10" w:author="Nirmal S." w:date="2024-02-13T17:01:00Z"/>
          <w:rFonts w:ascii="Times New Roman" w:hAnsi="Times New Roman" w:cs="Times New Roman"/>
          <w:rPrChange w:id="11" w:author="Nirmal S." w:date="2024-02-13T17:58:00Z">
            <w:rPr>
              <w:ins w:id="12" w:author="Nirmal S." w:date="2024-02-13T17:01:00Z"/>
            </w:rPr>
          </w:rPrChange>
        </w:rPr>
      </w:pPr>
    </w:p>
    <w:p w14:paraId="09B57A67" w14:textId="77777777" w:rsidR="00B73DAC" w:rsidRPr="000C73AF" w:rsidRDefault="00B73DAC">
      <w:pPr>
        <w:rPr>
          <w:rFonts w:ascii="Times New Roman" w:hAnsi="Times New Roman" w:cs="Times New Roman"/>
          <w:rPrChange w:id="13" w:author="Nirmal S." w:date="2024-02-13T17:58:00Z">
            <w:rPr/>
          </w:rPrChange>
        </w:rPr>
      </w:pPr>
    </w:p>
    <w:p w14:paraId="7D42B3C7" w14:textId="1F3B1434" w:rsidR="00B73DAC" w:rsidRPr="000C73AF" w:rsidRDefault="00B73DAC" w:rsidP="00B73DAC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863E7C">
        <w:rPr>
          <w:rFonts w:ascii="Times New Roman" w:hAnsi="Times New Roman" w:cs="Times New Roman"/>
        </w:rPr>
        <w:t xml:space="preserve">Assignment </w:t>
      </w:r>
      <w:ins w:id="14" w:author="Nirmal S." w:date="2024-02-13T17:04:00Z">
        <w:r w:rsidR="00F2540E" w:rsidRPr="00863E7C">
          <w:rPr>
            <w:rFonts w:ascii="Times New Roman" w:hAnsi="Times New Roman" w:cs="Times New Roman"/>
          </w:rPr>
          <w:t>0</w:t>
        </w:r>
      </w:ins>
      <w:r w:rsidR="00A6170E">
        <w:rPr>
          <w:rFonts w:ascii="Times New Roman" w:hAnsi="Times New Roman" w:cs="Times New Roman"/>
        </w:rPr>
        <w:t>3</w:t>
      </w:r>
    </w:p>
    <w:p w14:paraId="7C234A8B" w14:textId="70EFA709" w:rsidR="00B73DAC" w:rsidRPr="000C73AF" w:rsidRDefault="00B73DAC" w:rsidP="00B73DAC">
      <w:pPr>
        <w:pStyle w:val="Subtitle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  <w:rPrChange w:id="15" w:author="Nirmal S." w:date="2024-02-13T17:58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C73AF">
        <w:rPr>
          <w:rFonts w:ascii="Times New Roman" w:hAnsi="Times New Roman" w:cs="Times New Roman"/>
          <w:color w:val="404040" w:themeColor="text1" w:themeTint="BF"/>
          <w:sz w:val="28"/>
          <w:szCs w:val="28"/>
          <w:rPrChange w:id="16" w:author="Nirmal S." w:date="2024-02-13T17:58:00Z">
            <w:rPr>
              <w:rFonts w:ascii="Times New Roman" w:hAnsi="Times New Roman" w:cs="Times New Roman"/>
              <w:sz w:val="28"/>
              <w:szCs w:val="28"/>
            </w:rPr>
          </w:rPrChange>
        </w:rPr>
        <w:t>ME 670: Advanced Computational Fluid Dynamics</w:t>
      </w:r>
    </w:p>
    <w:p w14:paraId="200D2378" w14:textId="71D88459" w:rsidR="00B73DAC" w:rsidRDefault="00B73DAC">
      <w:pPr>
        <w:rPr>
          <w:rFonts w:ascii="Times New Roman" w:hAnsi="Times New Roman" w:cs="Times New Roman"/>
        </w:rPr>
      </w:pPr>
    </w:p>
    <w:p w14:paraId="7B6A4FA1" w14:textId="77777777" w:rsidR="00863E7C" w:rsidRDefault="00863E7C">
      <w:pPr>
        <w:rPr>
          <w:rFonts w:ascii="Times New Roman" w:hAnsi="Times New Roman" w:cs="Times New Roman"/>
        </w:rPr>
      </w:pPr>
    </w:p>
    <w:p w14:paraId="1282E2D3" w14:textId="77777777" w:rsidR="00863E7C" w:rsidRPr="000C73AF" w:rsidRDefault="00863E7C">
      <w:pPr>
        <w:rPr>
          <w:rFonts w:ascii="Times New Roman" w:hAnsi="Times New Roman" w:cs="Times New Roman"/>
          <w:rPrChange w:id="17" w:author="Nirmal S." w:date="2024-02-13T17:58:00Z">
            <w:rPr/>
          </w:rPrChange>
        </w:rPr>
      </w:pPr>
    </w:p>
    <w:p w14:paraId="1163A421" w14:textId="14D049FE" w:rsidR="00B73DAC" w:rsidRDefault="00A6170E" w:rsidP="00B73DAC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Conjugate Gradient</w:t>
      </w:r>
    </w:p>
    <w:p w14:paraId="6B157EE5" w14:textId="0D3AA504" w:rsidR="00863E7C" w:rsidRPr="00863E7C" w:rsidRDefault="00A6170E" w:rsidP="00B73DAC">
      <w:pPr>
        <w:jc w:val="center"/>
        <w:rPr>
          <w:ins w:id="18" w:author="Nirmal S." w:date="2024-02-13T17:01:00Z"/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and Preconditioned Conjugate Gradient</w:t>
      </w:r>
    </w:p>
    <w:p w14:paraId="2C99FA6B" w14:textId="77777777" w:rsidR="00B73DAC" w:rsidRPr="000C73AF" w:rsidRDefault="00B73DAC" w:rsidP="00B73DAC">
      <w:pPr>
        <w:jc w:val="right"/>
        <w:rPr>
          <w:ins w:id="19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4E3188E3" w14:textId="77777777" w:rsidR="00B73DAC" w:rsidRPr="000C73AF" w:rsidRDefault="00B73DAC" w:rsidP="00B73DAC">
      <w:pPr>
        <w:jc w:val="right"/>
        <w:rPr>
          <w:ins w:id="20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7CDAF4E0" w14:textId="77777777" w:rsidR="00B73DAC" w:rsidRPr="000C73AF" w:rsidRDefault="00B73DAC" w:rsidP="00B73DAC">
      <w:pPr>
        <w:jc w:val="right"/>
        <w:rPr>
          <w:ins w:id="21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601ECB8F" w14:textId="77777777" w:rsidR="00B73DAC" w:rsidRPr="000C73AF" w:rsidRDefault="00B73DAC" w:rsidP="00B73DAC">
      <w:pPr>
        <w:jc w:val="right"/>
        <w:rPr>
          <w:ins w:id="22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7B641A7E" w14:textId="77777777" w:rsidR="00B73DAC" w:rsidRPr="000C73AF" w:rsidRDefault="00B73DAC" w:rsidP="00B73DAC">
      <w:pPr>
        <w:jc w:val="right"/>
        <w:rPr>
          <w:ins w:id="23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024D7DA9" w14:textId="77777777" w:rsidR="00B73DAC" w:rsidRPr="000C73AF" w:rsidRDefault="00B73DAC" w:rsidP="00B73DAC">
      <w:pPr>
        <w:jc w:val="right"/>
        <w:rPr>
          <w:ins w:id="24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11293ED8" w14:textId="77777777" w:rsidR="00B73DAC" w:rsidRDefault="00B73DAC" w:rsidP="00B73DAC">
      <w:pPr>
        <w:jc w:val="right"/>
        <w:rPr>
          <w:rFonts w:ascii="Times New Roman" w:hAnsi="Times New Roman" w:cs="Times New Roman"/>
          <w:i/>
          <w:iCs/>
          <w:sz w:val="32"/>
          <w:szCs w:val="32"/>
        </w:rPr>
      </w:pPr>
    </w:p>
    <w:p w14:paraId="007B83D4" w14:textId="77777777" w:rsidR="00863E7C" w:rsidRPr="000C73AF" w:rsidRDefault="00863E7C" w:rsidP="00B73DAC">
      <w:pPr>
        <w:jc w:val="right"/>
        <w:rPr>
          <w:ins w:id="25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76F53F43" w14:textId="77777777" w:rsidR="00B73DAC" w:rsidRPr="000C73AF" w:rsidRDefault="00B73DAC">
      <w:pPr>
        <w:spacing w:after="0"/>
        <w:jc w:val="center"/>
        <w:rPr>
          <w:ins w:id="26" w:author="Nirmal S." w:date="2024-02-13T17:03:00Z"/>
          <w:rFonts w:ascii="Times New Roman" w:hAnsi="Times New Roman" w:cs="Times New Roman"/>
          <w:i/>
          <w:iCs/>
          <w:sz w:val="36"/>
          <w:szCs w:val="36"/>
          <w:rPrChange w:id="27" w:author="Nirmal S." w:date="2024-02-13T17:58:00Z">
            <w:rPr>
              <w:ins w:id="28" w:author="Nirmal S." w:date="2024-02-13T17:03:00Z"/>
              <w:rFonts w:ascii="Times New Roman" w:hAnsi="Times New Roman" w:cs="Times New Roman"/>
              <w:sz w:val="32"/>
              <w:szCs w:val="32"/>
            </w:rPr>
          </w:rPrChange>
        </w:rPr>
        <w:pPrChange w:id="29" w:author="Nirmal S." w:date="2024-02-13T17:03:00Z">
          <w:pPr>
            <w:jc w:val="center"/>
          </w:pPr>
        </w:pPrChange>
      </w:pPr>
      <w:ins w:id="30" w:author="Nirmal S." w:date="2024-02-13T17:01:00Z">
        <w:r w:rsidRPr="000C73AF">
          <w:rPr>
            <w:rFonts w:ascii="Times New Roman" w:hAnsi="Times New Roman" w:cs="Times New Roman"/>
            <w:i/>
            <w:iCs/>
            <w:sz w:val="36"/>
            <w:szCs w:val="36"/>
            <w:rPrChange w:id="31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Nirmal S.</w:t>
        </w:r>
      </w:ins>
    </w:p>
    <w:p w14:paraId="11F88193" w14:textId="610AD0B3" w:rsidR="00B73DAC" w:rsidRPr="000C73AF" w:rsidRDefault="00B73DAC">
      <w:pPr>
        <w:spacing w:after="0"/>
        <w:jc w:val="center"/>
        <w:rPr>
          <w:ins w:id="32" w:author="Nirmal S." w:date="2024-02-13T17:01:00Z"/>
          <w:rFonts w:ascii="Times New Roman" w:hAnsi="Times New Roman" w:cs="Times New Roman"/>
          <w:i/>
          <w:iCs/>
          <w:sz w:val="36"/>
          <w:szCs w:val="36"/>
          <w:rPrChange w:id="33" w:author="Nirmal S." w:date="2024-02-13T17:58:00Z">
            <w:rPr>
              <w:ins w:id="34" w:author="Nirmal S." w:date="2024-02-13T17:01:00Z"/>
              <w:rFonts w:ascii="Times New Roman" w:hAnsi="Times New Roman" w:cs="Times New Roman"/>
              <w:i/>
              <w:iCs/>
              <w:sz w:val="32"/>
              <w:szCs w:val="32"/>
            </w:rPr>
          </w:rPrChange>
        </w:rPr>
        <w:pPrChange w:id="35" w:author="Nirmal S." w:date="2024-02-13T17:03:00Z">
          <w:pPr>
            <w:jc w:val="right"/>
          </w:pPr>
        </w:pPrChange>
      </w:pPr>
      <w:ins w:id="36" w:author="Nirmal S." w:date="2024-02-13T17:01:00Z">
        <w:r w:rsidRPr="000C73AF">
          <w:rPr>
            <w:rFonts w:ascii="Times New Roman" w:hAnsi="Times New Roman" w:cs="Times New Roman"/>
            <w:i/>
            <w:iCs/>
            <w:sz w:val="36"/>
            <w:szCs w:val="36"/>
            <w:rPrChange w:id="37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[234103107]</w:t>
        </w:r>
      </w:ins>
    </w:p>
    <w:p w14:paraId="66A57BF7" w14:textId="15A73A04" w:rsidR="00B73DAC" w:rsidRPr="000C73AF" w:rsidRDefault="00B73DAC">
      <w:pPr>
        <w:spacing w:after="0"/>
        <w:jc w:val="center"/>
        <w:rPr>
          <w:ins w:id="38" w:author="Nirmal S." w:date="2024-02-13T17:03:00Z"/>
          <w:rFonts w:ascii="Times New Roman" w:hAnsi="Times New Roman" w:cs="Times New Roman"/>
          <w:i/>
          <w:iCs/>
          <w:color w:val="404040" w:themeColor="text1" w:themeTint="BF"/>
          <w:sz w:val="32"/>
          <w:szCs w:val="32"/>
          <w:rPrChange w:id="39" w:author="Nirmal S." w:date="2024-02-13T17:58:00Z">
            <w:rPr>
              <w:ins w:id="40" w:author="Nirmal S." w:date="2024-02-13T17:03:00Z"/>
              <w:rFonts w:ascii="Times New Roman" w:hAnsi="Times New Roman" w:cs="Times New Roman"/>
              <w:sz w:val="32"/>
              <w:szCs w:val="32"/>
            </w:rPr>
          </w:rPrChange>
        </w:rPr>
        <w:pPrChange w:id="41" w:author="Nirmal S." w:date="2024-02-13T17:03:00Z">
          <w:pPr>
            <w:jc w:val="center"/>
          </w:pPr>
        </w:pPrChange>
      </w:pPr>
      <w:ins w:id="42" w:author="Nirmal S." w:date="2024-02-13T17:02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43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C</w:t>
        </w:r>
      </w:ins>
      <w:ins w:id="44" w:author="Nirmal S." w:date="2024-02-13T17:01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45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omputational Mechanics</w:t>
        </w:r>
      </w:ins>
    </w:p>
    <w:p w14:paraId="63CA15E7" w14:textId="4589EE86" w:rsidR="00B73DAC" w:rsidRPr="000C73AF" w:rsidRDefault="00B73DAC">
      <w:pPr>
        <w:spacing w:after="0"/>
        <w:jc w:val="center"/>
        <w:rPr>
          <w:ins w:id="46" w:author="Nirmal S." w:date="2024-02-13T17:01:00Z"/>
          <w:rFonts w:ascii="Times New Roman" w:hAnsi="Times New Roman" w:cs="Times New Roman"/>
          <w:i/>
          <w:iCs/>
          <w:color w:val="404040" w:themeColor="text1" w:themeTint="BF"/>
          <w:sz w:val="32"/>
          <w:szCs w:val="32"/>
          <w:rPrChange w:id="47" w:author="Nirmal S." w:date="2024-02-13T17:58:00Z">
            <w:rPr>
              <w:ins w:id="48" w:author="Nirmal S." w:date="2024-02-13T17:01:00Z"/>
              <w:rFonts w:ascii="Times New Roman" w:hAnsi="Times New Roman" w:cs="Times New Roman"/>
              <w:i/>
              <w:iCs/>
              <w:sz w:val="32"/>
              <w:szCs w:val="32"/>
            </w:rPr>
          </w:rPrChange>
        </w:rPr>
        <w:pPrChange w:id="49" w:author="Nirmal S." w:date="2024-02-13T17:03:00Z">
          <w:pPr>
            <w:jc w:val="right"/>
          </w:pPr>
        </w:pPrChange>
      </w:pPr>
      <w:ins w:id="50" w:author="Nirmal S." w:date="2024-02-13T17:03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51" w:author="Nirmal S." w:date="2024-02-13T17:58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>MTech. Mechanical Engineering</w:t>
        </w:r>
      </w:ins>
    </w:p>
    <w:p w14:paraId="4DB8E6F6" w14:textId="255ED752" w:rsidR="00B73DAC" w:rsidRPr="000C73AF" w:rsidRDefault="00B73DAC">
      <w:pPr>
        <w:spacing w:after="0"/>
        <w:jc w:val="center"/>
        <w:rPr>
          <w:ins w:id="52" w:author="Nirmal S." w:date="2024-02-13T17:01:00Z"/>
          <w:rFonts w:ascii="Times New Roman" w:hAnsi="Times New Roman" w:cs="Times New Roman"/>
          <w:i/>
          <w:iCs/>
          <w:sz w:val="32"/>
          <w:szCs w:val="32"/>
        </w:rPr>
        <w:pPrChange w:id="53" w:author="Nirmal S." w:date="2024-02-13T17:03:00Z">
          <w:pPr>
            <w:jc w:val="right"/>
          </w:pPr>
        </w:pPrChange>
      </w:pPr>
      <w:ins w:id="54" w:author="Nirmal S." w:date="2024-02-13T17:02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55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IIT-Guwahati</w:t>
        </w:r>
      </w:ins>
    </w:p>
    <w:p w14:paraId="225CE434" w14:textId="5BF835D8" w:rsidR="00B73DAC" w:rsidRPr="000C73AF" w:rsidRDefault="00B73DAC">
      <w:pPr>
        <w:rPr>
          <w:ins w:id="56" w:author="Nirmal S." w:date="2024-02-13T17:04:00Z"/>
          <w:rFonts w:ascii="Times New Roman" w:hAnsi="Times New Roman" w:cs="Times New Roman"/>
          <w:sz w:val="32"/>
          <w:szCs w:val="32"/>
        </w:rPr>
      </w:pPr>
      <w:ins w:id="57" w:author="Nirmal S." w:date="2024-02-13T17:04:00Z">
        <w:r w:rsidRPr="000C73AF">
          <w:rPr>
            <w:rFonts w:ascii="Times New Roman" w:hAnsi="Times New Roman" w:cs="Times New Roman"/>
            <w:sz w:val="32"/>
            <w:szCs w:val="32"/>
          </w:rPr>
          <w:br w:type="page"/>
        </w:r>
      </w:ins>
    </w:p>
    <w:p w14:paraId="37726379" w14:textId="77777777" w:rsidR="003F353B" w:rsidRPr="000C73AF" w:rsidRDefault="003F353B">
      <w:pPr>
        <w:rPr>
          <w:ins w:id="58" w:author="Nirmal S." w:date="2024-02-13T17:07:00Z"/>
          <w:rFonts w:ascii="Times New Roman" w:hAnsi="Times New Roman" w:cs="Times New Roman"/>
          <w:sz w:val="32"/>
          <w:szCs w:val="32"/>
        </w:rPr>
      </w:pPr>
    </w:p>
    <w:customXmlInsRangeStart w:id="59" w:author="Nirmal S." w:date="2024-02-13T17:07:00Z"/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IN"/>
          <w14:ligatures w14:val="standardContextual"/>
        </w:rPr>
        <w:id w:val="904880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59"/>
        <w:p w14:paraId="4C8088C6" w14:textId="6BAD5596" w:rsidR="00831345" w:rsidRDefault="003F353B" w:rsidP="00831345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ins w:id="60" w:author="Nirmal S." w:date="2024-02-13T17:07:00Z">
            <w:r w:rsidRPr="00D814A1">
              <w:rPr>
                <w:rFonts w:ascii="Times New Roman" w:hAnsi="Times New Roman" w:cs="Times New Roman"/>
                <w:sz w:val="36"/>
                <w:szCs w:val="36"/>
                <w:rPrChange w:id="61" w:author="Nirmal S." w:date="2024-02-13T17:58:00Z">
                  <w:rPr/>
                </w:rPrChange>
              </w:rPr>
              <w:t>Table of Contents</w:t>
            </w:r>
          </w:ins>
        </w:p>
        <w:p w14:paraId="32692AEA" w14:textId="77777777" w:rsidR="00D814A1" w:rsidRPr="00D814A1" w:rsidRDefault="00D814A1" w:rsidP="00D814A1">
          <w:pPr>
            <w:rPr>
              <w:ins w:id="62" w:author="Nirmal S." w:date="2024-02-13T17:07:00Z"/>
              <w:lang w:val="en-US"/>
              <w:rPrChange w:id="63" w:author="Nirmal S." w:date="2024-02-20T12:15:00Z">
                <w:rPr>
                  <w:ins w:id="64" w:author="Nirmal S." w:date="2024-02-13T17:07:00Z"/>
                </w:rPr>
              </w:rPrChange>
            </w:rPr>
          </w:pPr>
        </w:p>
        <w:p w14:paraId="737307E2" w14:textId="293045C4" w:rsidR="0067108D" w:rsidRDefault="003F353B">
          <w:pPr>
            <w:pStyle w:val="TOC1"/>
            <w:rPr>
              <w:rFonts w:eastAsiaTheme="minorEastAsia"/>
              <w:noProof/>
              <w:lang w:eastAsia="en-IN"/>
            </w:rPr>
          </w:pPr>
          <w:ins w:id="65" w:author="Nirmal S." w:date="2024-02-13T17:07:00Z">
            <w:r w:rsidRPr="00C4700A">
              <w:rPr>
                <w:rFonts w:ascii="Times New Roman" w:hAnsi="Times New Roman" w:cs="Times New Roman"/>
                <w:sz w:val="28"/>
                <w:szCs w:val="28"/>
                <w:rPrChange w:id="66" w:author="Nirmal S." w:date="2024-02-13T17:58:00Z">
                  <w:rPr/>
                </w:rPrChange>
              </w:rPr>
              <w:fldChar w:fldCharType="begin"/>
            </w:r>
            <w:r w:rsidRPr="00C4700A">
              <w:rPr>
                <w:rFonts w:ascii="Times New Roman" w:hAnsi="Times New Roman" w:cs="Times New Roman"/>
                <w:sz w:val="28"/>
                <w:szCs w:val="28"/>
                <w:rPrChange w:id="67" w:author="Nirmal S." w:date="2024-02-13T17:58:00Z">
                  <w:rPr/>
                </w:rPrChange>
              </w:rPr>
              <w:instrText xml:space="preserve"> TOC \o "1-3" \h \z \u </w:instrText>
            </w:r>
            <w:r w:rsidRPr="00C4700A">
              <w:rPr>
                <w:rFonts w:ascii="Times New Roman" w:hAnsi="Times New Roman" w:cs="Times New Roman"/>
                <w:sz w:val="28"/>
                <w:szCs w:val="28"/>
                <w:rPrChange w:id="68" w:author="Nirmal S." w:date="2024-02-13T17:58:00Z">
                  <w:rPr>
                    <w:b/>
                    <w:bCs/>
                    <w:noProof/>
                  </w:rPr>
                </w:rPrChange>
              </w:rPr>
              <w:fldChar w:fldCharType="separate"/>
            </w:r>
          </w:ins>
          <w:hyperlink w:anchor="_Toc165067740" w:history="1">
            <w:r w:rsidR="0067108D" w:rsidRPr="00412C19">
              <w:rPr>
                <w:rStyle w:val="Hyperlink"/>
                <w:rFonts w:ascii="Times New Roman" w:hAnsi="Times New Roman" w:cs="Times New Roman"/>
                <w:noProof/>
              </w:rPr>
              <w:t>Problem Statement:</w:t>
            </w:r>
            <w:r w:rsidR="0067108D">
              <w:rPr>
                <w:noProof/>
                <w:webHidden/>
              </w:rPr>
              <w:tab/>
            </w:r>
            <w:r w:rsidR="0067108D">
              <w:rPr>
                <w:noProof/>
                <w:webHidden/>
              </w:rPr>
              <w:fldChar w:fldCharType="begin"/>
            </w:r>
            <w:r w:rsidR="0067108D">
              <w:rPr>
                <w:noProof/>
                <w:webHidden/>
              </w:rPr>
              <w:instrText xml:space="preserve"> PAGEREF _Toc165067740 \h </w:instrText>
            </w:r>
            <w:r w:rsidR="0067108D">
              <w:rPr>
                <w:noProof/>
                <w:webHidden/>
              </w:rPr>
            </w:r>
            <w:r w:rsidR="0067108D">
              <w:rPr>
                <w:noProof/>
                <w:webHidden/>
              </w:rPr>
              <w:fldChar w:fldCharType="separate"/>
            </w:r>
            <w:r w:rsidR="00B24049">
              <w:rPr>
                <w:noProof/>
                <w:webHidden/>
              </w:rPr>
              <w:t>2</w:t>
            </w:r>
            <w:r w:rsidR="0067108D">
              <w:rPr>
                <w:noProof/>
                <w:webHidden/>
              </w:rPr>
              <w:fldChar w:fldCharType="end"/>
            </w:r>
          </w:hyperlink>
        </w:p>
        <w:p w14:paraId="1F026C14" w14:textId="5324D037" w:rsidR="0067108D" w:rsidRDefault="0067108D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65067741" w:history="1">
            <w:r w:rsidRPr="00412C19">
              <w:rPr>
                <w:rStyle w:val="Hyperlink"/>
                <w:rFonts w:ascii="Times New Roman" w:hAnsi="Times New Roman" w:cs="Times New Roman"/>
                <w:noProof/>
              </w:rPr>
              <w:t>Grid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0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0239" w14:textId="39830BC8" w:rsidR="0067108D" w:rsidRDefault="0067108D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65067742" w:history="1">
            <w:r w:rsidRPr="00412C19">
              <w:rPr>
                <w:rStyle w:val="Hyperlink"/>
                <w:rFonts w:ascii="Times New Roman" w:hAnsi="Times New Roman" w:cs="Times New Roman"/>
                <w:noProof/>
              </w:rPr>
              <w:t>Discretised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0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1F11" w14:textId="6D30D118" w:rsidR="0067108D" w:rsidRDefault="0067108D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65067743" w:history="1">
            <w:r w:rsidRPr="00412C19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0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9647" w14:textId="40CFD1A0" w:rsidR="003F353B" w:rsidRPr="000C73AF" w:rsidRDefault="003F353B">
          <w:pPr>
            <w:rPr>
              <w:ins w:id="69" w:author="Nirmal S." w:date="2024-02-13T17:07:00Z"/>
              <w:rFonts w:ascii="Times New Roman" w:hAnsi="Times New Roman" w:cs="Times New Roman"/>
              <w:rPrChange w:id="70" w:author="Nirmal S." w:date="2024-02-13T17:58:00Z">
                <w:rPr>
                  <w:ins w:id="71" w:author="Nirmal S." w:date="2024-02-13T17:07:00Z"/>
                </w:rPr>
              </w:rPrChange>
            </w:rPr>
          </w:pPr>
          <w:ins w:id="72" w:author="Nirmal S." w:date="2024-02-13T17:07:00Z">
            <w:r w:rsidRPr="00C4700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PrChange w:id="73" w:author="Nirmal S." w:date="2024-02-13T17:58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ins>
        </w:p>
        <w:customXmlInsRangeStart w:id="74" w:author="Nirmal S." w:date="2024-02-13T17:07:00Z"/>
      </w:sdtContent>
    </w:sdt>
    <w:customXmlInsRangeEnd w:id="74"/>
    <w:p w14:paraId="35937B1A" w14:textId="77777777" w:rsidR="003F353B" w:rsidRPr="000C73AF" w:rsidRDefault="003F353B">
      <w:pPr>
        <w:rPr>
          <w:ins w:id="75" w:author="Nirmal S." w:date="2024-02-13T17:07:00Z"/>
          <w:rFonts w:ascii="Times New Roman" w:hAnsi="Times New Roman" w:cs="Times New Roman"/>
          <w:sz w:val="32"/>
          <w:szCs w:val="32"/>
        </w:rPr>
      </w:pPr>
    </w:p>
    <w:p w14:paraId="5C36927B" w14:textId="3F22D007" w:rsidR="00F2540E" w:rsidRPr="000C73AF" w:rsidRDefault="00F2540E">
      <w:pPr>
        <w:rPr>
          <w:ins w:id="76" w:author="Nirmal S." w:date="2024-02-13T17:04:00Z"/>
          <w:rFonts w:ascii="Times New Roman" w:hAnsi="Times New Roman" w:cs="Times New Roman"/>
          <w:sz w:val="32"/>
          <w:szCs w:val="32"/>
        </w:rPr>
      </w:pPr>
      <w:ins w:id="77" w:author="Nirmal S." w:date="2024-02-13T17:04:00Z">
        <w:r w:rsidRPr="000C73AF">
          <w:rPr>
            <w:rFonts w:ascii="Times New Roman" w:hAnsi="Times New Roman" w:cs="Times New Roman"/>
            <w:sz w:val="32"/>
            <w:szCs w:val="32"/>
          </w:rPr>
          <w:br w:type="page"/>
        </w:r>
      </w:ins>
    </w:p>
    <w:p w14:paraId="6B3F4AB2" w14:textId="4EC96A34" w:rsidR="00B73DAC" w:rsidRPr="000C73AF" w:rsidRDefault="00F2540E" w:rsidP="00F2540E">
      <w:pPr>
        <w:pStyle w:val="Heading1"/>
        <w:rPr>
          <w:ins w:id="78" w:author="Nirmal S." w:date="2024-02-13T17:04:00Z"/>
          <w:rFonts w:ascii="Times New Roman" w:hAnsi="Times New Roman" w:cs="Times New Roman"/>
          <w:rPrChange w:id="79" w:author="Nirmal S." w:date="2024-02-13T17:58:00Z">
            <w:rPr>
              <w:ins w:id="80" w:author="Nirmal S." w:date="2024-02-13T17:04:00Z"/>
            </w:rPr>
          </w:rPrChange>
        </w:rPr>
      </w:pPr>
      <w:bookmarkStart w:id="81" w:name="_Toc165067740"/>
      <w:ins w:id="82" w:author="Nirmal S." w:date="2024-02-13T17:04:00Z">
        <w:r w:rsidRPr="000C73AF">
          <w:rPr>
            <w:rFonts w:ascii="Times New Roman" w:hAnsi="Times New Roman" w:cs="Times New Roman"/>
            <w:rPrChange w:id="83" w:author="Nirmal S." w:date="2024-02-13T17:58:00Z">
              <w:rPr/>
            </w:rPrChange>
          </w:rPr>
          <w:lastRenderedPageBreak/>
          <w:t>Problem Statement:</w:t>
        </w:r>
        <w:bookmarkEnd w:id="81"/>
      </w:ins>
    </w:p>
    <w:p w14:paraId="4F7A2E45" w14:textId="77777777" w:rsidR="00F2540E" w:rsidRPr="000C73AF" w:rsidRDefault="00F2540E" w:rsidP="00F2540E">
      <w:pPr>
        <w:pStyle w:val="Default"/>
        <w:rPr>
          <w:ins w:id="84" w:author="Nirmal S." w:date="2024-02-13T17:05:00Z"/>
        </w:rPr>
      </w:pPr>
    </w:p>
    <w:p w14:paraId="3650E18B" w14:textId="77777777" w:rsidR="00A77963" w:rsidRDefault="00A77963" w:rsidP="00A77963">
      <w:pPr>
        <w:pStyle w:val="Default"/>
      </w:pPr>
    </w:p>
    <w:p w14:paraId="4A093C3E" w14:textId="26759882" w:rsidR="00A6170E" w:rsidRDefault="00A6170E" w:rsidP="00A6170E">
      <w:pPr>
        <w:pStyle w:val="Default"/>
        <w:numPr>
          <w:ilvl w:val="0"/>
          <w:numId w:val="9"/>
        </w:numPr>
        <w:ind w:left="284"/>
        <w:rPr>
          <w:rFonts w:ascii="Cambria Math" w:hAnsi="Cambria Math" w:cs="Cambria Math"/>
          <w:sz w:val="23"/>
          <w:szCs w:val="23"/>
        </w:rPr>
      </w:pPr>
      <w:r>
        <w:rPr>
          <w:sz w:val="23"/>
          <w:szCs w:val="23"/>
        </w:rPr>
        <w:t xml:space="preserve">Consider 2D conduction problem governed by equation </w:t>
      </w:r>
      <w:r>
        <w:rPr>
          <w:sz w:val="23"/>
          <w:szCs w:val="23"/>
        </w:rPr>
        <w:tab/>
      </w:r>
    </w:p>
    <w:p w14:paraId="7C50218A" w14:textId="39211126" w:rsidR="00A6170E" w:rsidRPr="00A6170E" w:rsidRDefault="00000000" w:rsidP="00A6170E">
      <w:pPr>
        <w:pStyle w:val="Default"/>
        <w:ind w:left="1004" w:firstLine="436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34091B1" w14:textId="77777777" w:rsidR="00A6170E" w:rsidRDefault="00A6170E" w:rsidP="00A6170E">
      <w:pPr>
        <w:pStyle w:val="Default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 a unit square domain with homogamous Dirichlet boundary conditions i.e. </w:t>
      </w:r>
      <w:r>
        <w:rPr>
          <w:rFonts w:ascii="Cambria Math" w:hAnsi="Cambria Math" w:cs="Cambria Math"/>
          <w:sz w:val="23"/>
          <w:szCs w:val="23"/>
        </w:rPr>
        <w:t xml:space="preserve">𝑇=0 </w:t>
      </w:r>
      <w:r>
        <w:rPr>
          <w:sz w:val="23"/>
          <w:szCs w:val="23"/>
        </w:rPr>
        <w:t>at the left, right and bottom boundaries. The top wall (non-dimensional) temperature is 1 unit. The analytical solution of the problem is:</w:t>
      </w:r>
    </w:p>
    <w:p w14:paraId="19F9FD42" w14:textId="5DAEF483" w:rsidR="00A6170E" w:rsidRPr="00A6170E" w:rsidRDefault="00A6170E" w:rsidP="00A6170E">
      <w:pPr>
        <w:pStyle w:val="Default"/>
        <w:ind w:left="1004" w:firstLine="436"/>
        <w:jc w:val="center"/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  <w:szCs w:val="23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x,y</m:t>
              </m:r>
            </m:e>
          </m:d>
          <m: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hAnsi="Cambria Math"/>
                  <w:sz w:val="23"/>
                  <w:szCs w:val="23"/>
                </w:rPr>
                <m:t>n=1</m:t>
              </m:r>
            </m:sub>
            <m:sup>
              <m:r>
                <w:rPr>
                  <w:rFonts w:ascii="Cambria Math" w:hAnsi="Cambria Math"/>
                  <w:sz w:val="23"/>
                  <w:szCs w:val="23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3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3"/>
                      <w:szCs w:val="23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3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nπx</m:t>
                      </m:r>
                    </m:e>
                  </m:d>
                </m:e>
              </m:func>
            </m:e>
          </m:nary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sinh⁡</m:t>
              </m:r>
              <m:r>
                <w:rPr>
                  <w:rFonts w:ascii="Cambria Math" w:hAnsi="Cambria Math"/>
                  <w:sz w:val="23"/>
                  <w:szCs w:val="23"/>
                </w:rPr>
                <m:t>(nπy)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3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nπ</m:t>
                      </m:r>
                    </m:e>
                  </m:d>
                </m:e>
              </m:func>
            </m:den>
          </m:f>
        </m:oMath>
      </m:oMathPara>
    </w:p>
    <w:p w14:paraId="1E073D05" w14:textId="77777777" w:rsidR="00A6170E" w:rsidRPr="00A6170E" w:rsidRDefault="00A6170E" w:rsidP="00A6170E">
      <w:pPr>
        <w:pStyle w:val="Default"/>
        <w:ind w:left="1004" w:firstLine="436"/>
        <w:jc w:val="center"/>
        <w:rPr>
          <w:sz w:val="23"/>
          <w:szCs w:val="23"/>
        </w:rPr>
      </w:pPr>
    </w:p>
    <w:p w14:paraId="72492E9C" w14:textId="3F2217DB" w:rsidR="00A6170E" w:rsidRDefault="00A6170E" w:rsidP="00A6170E">
      <w:pPr>
        <w:pStyle w:val="Default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Discretize the governing equation using finite volume method. The FV mesh is uniform in both the directions with </w:t>
      </w:r>
      <w:r>
        <w:rPr>
          <w:rFonts w:ascii="Cambria Math" w:hAnsi="Cambria Math" w:cs="Cambria Math"/>
          <w:sz w:val="23"/>
          <w:szCs w:val="23"/>
        </w:rPr>
        <w:t>𝑁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=𝑁</w:t>
      </w:r>
      <w:r>
        <w:rPr>
          <w:rFonts w:ascii="Cambria Math" w:hAnsi="Cambria Math" w:cs="Cambria Math"/>
          <w:sz w:val="17"/>
          <w:szCs w:val="17"/>
        </w:rPr>
        <w:t>𝑗</w:t>
      </w:r>
      <w:r>
        <w:rPr>
          <w:rFonts w:ascii="Cambria Math" w:hAnsi="Cambria Math" w:cs="Cambria Math"/>
          <w:sz w:val="23"/>
          <w:szCs w:val="23"/>
        </w:rPr>
        <w:t xml:space="preserve">=128 </w:t>
      </w:r>
      <w:r>
        <w:rPr>
          <w:sz w:val="23"/>
          <w:szCs w:val="23"/>
        </w:rPr>
        <w:t xml:space="preserve">finite volumes in 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sz w:val="23"/>
          <w:szCs w:val="23"/>
        </w:rPr>
        <w:t xml:space="preserve">- and 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sz w:val="23"/>
          <w:szCs w:val="23"/>
        </w:rPr>
        <w:t xml:space="preserve">-directions, respectively. The FV cells are numbered in lexicographic ordering by lines of constant </w:t>
      </w:r>
      <w:r>
        <w:rPr>
          <w:rFonts w:ascii="Cambria Math" w:hAnsi="Cambria Math" w:cs="Cambria Math"/>
          <w:sz w:val="23"/>
          <w:szCs w:val="23"/>
        </w:rPr>
        <w:t>𝑖</w:t>
      </w:r>
      <w:r>
        <w:rPr>
          <w:sz w:val="23"/>
          <w:szCs w:val="23"/>
        </w:rPr>
        <w:t xml:space="preserve">. Show the final expression of the discrete set of equations in the form </w:t>
      </w:r>
      <w:r>
        <w:rPr>
          <w:rFonts w:ascii="Cambria Math" w:hAnsi="Cambria Math" w:cs="Cambria Math"/>
          <w:sz w:val="23"/>
          <w:szCs w:val="23"/>
        </w:rPr>
        <w:t>𝐴𝑥=𝑏</w:t>
      </w:r>
      <w:r>
        <w:rPr>
          <w:sz w:val="23"/>
          <w:szCs w:val="23"/>
        </w:rPr>
        <w:t xml:space="preserve">. </w:t>
      </w:r>
    </w:p>
    <w:p w14:paraId="10C50314" w14:textId="77777777" w:rsidR="00A6170E" w:rsidRDefault="00A6170E" w:rsidP="00A6170E">
      <w:pPr>
        <w:pStyle w:val="Default"/>
        <w:ind w:left="284"/>
        <w:jc w:val="both"/>
        <w:rPr>
          <w:sz w:val="23"/>
          <w:szCs w:val="23"/>
        </w:rPr>
      </w:pPr>
    </w:p>
    <w:p w14:paraId="7C8E087C" w14:textId="256CBD74" w:rsidR="00A6170E" w:rsidRDefault="00A6170E" w:rsidP="00A6170E">
      <w:pPr>
        <w:pStyle w:val="Default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Solve the system of equations using conjugate gradient method, preconditioned conjugate gradient method with Jacobi, </w:t>
      </w:r>
      <w:proofErr w:type="gramStart"/>
      <w:r>
        <w:rPr>
          <w:sz w:val="23"/>
          <w:szCs w:val="23"/>
        </w:rPr>
        <w:t>ILU</w:t>
      </w:r>
      <w:proofErr w:type="gramEnd"/>
      <w:r>
        <w:rPr>
          <w:sz w:val="23"/>
          <w:szCs w:val="23"/>
        </w:rPr>
        <w:t xml:space="preserve"> and SIP preconditioners. Use residual 2-norm falling below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-6</m:t>
            </m:r>
          </m:sup>
        </m:sSup>
      </m:oMath>
      <w:r>
        <w:rPr>
          <w:rFonts w:ascii="Cambria Math" w:hAnsi="Cambria Math" w:cs="Cambria Math"/>
          <w:sz w:val="17"/>
          <w:szCs w:val="17"/>
        </w:rPr>
        <w:t xml:space="preserve"> </w:t>
      </w:r>
      <w:r>
        <w:rPr>
          <w:sz w:val="23"/>
          <w:szCs w:val="23"/>
        </w:rPr>
        <w:t xml:space="preserve">as convergence criteria. </w:t>
      </w:r>
    </w:p>
    <w:p w14:paraId="383B9674" w14:textId="77777777" w:rsidR="00A6170E" w:rsidRDefault="00A6170E" w:rsidP="00A6170E">
      <w:pPr>
        <w:pStyle w:val="Default"/>
        <w:ind w:left="284"/>
        <w:rPr>
          <w:sz w:val="23"/>
          <w:szCs w:val="23"/>
        </w:rPr>
      </w:pPr>
    </w:p>
    <w:p w14:paraId="6FE879F3" w14:textId="521E1472" w:rsidR="00A6170E" w:rsidRDefault="00A6170E" w:rsidP="00A6170E">
      <w:pPr>
        <w:pStyle w:val="Default"/>
        <w:numPr>
          <w:ilvl w:val="0"/>
          <w:numId w:val="8"/>
        </w:numPr>
        <w:spacing w:after="68"/>
        <w:ind w:left="284" w:hanging="360"/>
        <w:rPr>
          <w:sz w:val="23"/>
          <w:szCs w:val="23"/>
        </w:rPr>
      </w:pPr>
      <w:r>
        <w:rPr>
          <w:sz w:val="23"/>
          <w:szCs w:val="23"/>
        </w:rPr>
        <w:t xml:space="preserve">Compare the iterations vs residual 2-norm plot for all four iterative methods. </w:t>
      </w:r>
    </w:p>
    <w:p w14:paraId="449B57B0" w14:textId="39FA8C0E" w:rsidR="00A6170E" w:rsidRDefault="00A6170E" w:rsidP="00A6170E">
      <w:pPr>
        <w:pStyle w:val="Default"/>
        <w:numPr>
          <w:ilvl w:val="0"/>
          <w:numId w:val="8"/>
        </w:numPr>
        <w:spacing w:after="68"/>
        <w:ind w:left="284" w:hanging="360"/>
        <w:rPr>
          <w:sz w:val="23"/>
          <w:szCs w:val="23"/>
        </w:rPr>
      </w:pPr>
      <w:r>
        <w:rPr>
          <w:sz w:val="23"/>
          <w:szCs w:val="23"/>
        </w:rPr>
        <w:t xml:space="preserve">Compare the temperature contours of the analytical and numerical solutions obtained from iterative methods. </w:t>
      </w:r>
    </w:p>
    <w:p w14:paraId="167FD0E2" w14:textId="3550E95D" w:rsidR="00A6170E" w:rsidRDefault="00A6170E" w:rsidP="00A6170E">
      <w:pPr>
        <w:pStyle w:val="Default"/>
        <w:numPr>
          <w:ilvl w:val="0"/>
          <w:numId w:val="8"/>
        </w:numPr>
        <w:spacing w:after="68"/>
        <w:ind w:left="284" w:hanging="360"/>
        <w:rPr>
          <w:sz w:val="23"/>
          <w:szCs w:val="23"/>
        </w:rPr>
      </w:pPr>
      <w:r>
        <w:rPr>
          <w:sz w:val="23"/>
          <w:szCs w:val="23"/>
        </w:rPr>
        <w:t xml:space="preserve">Compare the temperature variation with </w:t>
      </w:r>
      <w:r>
        <w:rPr>
          <w:i/>
          <w:iCs/>
          <w:sz w:val="23"/>
          <w:szCs w:val="23"/>
        </w:rPr>
        <w:t xml:space="preserve">y </w:t>
      </w:r>
      <w:r>
        <w:rPr>
          <w:sz w:val="23"/>
          <w:szCs w:val="23"/>
        </w:rPr>
        <w:t xml:space="preserve">along mid-vertical plane </w:t>
      </w:r>
      <w:r>
        <w:rPr>
          <w:i/>
          <w:iCs/>
          <w:sz w:val="23"/>
          <w:szCs w:val="23"/>
        </w:rPr>
        <w:t xml:space="preserve">x </w:t>
      </w:r>
      <w:r>
        <w:rPr>
          <w:sz w:val="23"/>
          <w:szCs w:val="23"/>
        </w:rPr>
        <w:t xml:space="preserve">= 0.5 obtained from the analytical and numerical solutions. </w:t>
      </w:r>
    </w:p>
    <w:p w14:paraId="407D2EB1" w14:textId="19E0D370" w:rsidR="00A6170E" w:rsidRDefault="00A6170E" w:rsidP="00A6170E">
      <w:pPr>
        <w:pStyle w:val="Default"/>
        <w:numPr>
          <w:ilvl w:val="0"/>
          <w:numId w:val="8"/>
        </w:numPr>
        <w:spacing w:after="68"/>
        <w:ind w:left="284" w:hanging="360"/>
        <w:rPr>
          <w:sz w:val="23"/>
          <w:szCs w:val="23"/>
        </w:rPr>
      </w:pPr>
      <w:r>
        <w:rPr>
          <w:sz w:val="23"/>
          <w:szCs w:val="23"/>
        </w:rPr>
        <w:t xml:space="preserve">Compare the temperature variation with </w:t>
      </w:r>
      <w:r>
        <w:rPr>
          <w:i/>
          <w:iCs/>
          <w:sz w:val="23"/>
          <w:szCs w:val="23"/>
        </w:rPr>
        <w:t xml:space="preserve">x </w:t>
      </w:r>
      <w:r>
        <w:rPr>
          <w:sz w:val="23"/>
          <w:szCs w:val="23"/>
        </w:rPr>
        <w:t xml:space="preserve">along mid-vertical plane </w:t>
      </w:r>
      <w:r>
        <w:rPr>
          <w:i/>
          <w:iCs/>
          <w:sz w:val="23"/>
          <w:szCs w:val="23"/>
        </w:rPr>
        <w:t xml:space="preserve">y </w:t>
      </w:r>
      <w:r>
        <w:rPr>
          <w:sz w:val="23"/>
          <w:szCs w:val="23"/>
        </w:rPr>
        <w:t xml:space="preserve">= 0.5 obtained from the analytical and numerical solutions. </w:t>
      </w:r>
    </w:p>
    <w:p w14:paraId="1D7505CF" w14:textId="047D68CF" w:rsidR="00A6170E" w:rsidRDefault="00A6170E" w:rsidP="00A6170E">
      <w:pPr>
        <w:pStyle w:val="Default"/>
        <w:numPr>
          <w:ilvl w:val="0"/>
          <w:numId w:val="8"/>
        </w:numPr>
        <w:ind w:left="284" w:hanging="360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r>
        <w:rPr>
          <w:rFonts w:ascii="Cambria Math" w:hAnsi="Cambria Math" w:cs="Cambria Math"/>
          <w:sz w:val="23"/>
          <w:szCs w:val="23"/>
        </w:rPr>
        <w:t>𝑁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=𝑁</w:t>
      </w:r>
      <w:r>
        <w:rPr>
          <w:rFonts w:ascii="Cambria Math" w:hAnsi="Cambria Math" w:cs="Cambria Math"/>
          <w:sz w:val="17"/>
          <w:szCs w:val="17"/>
        </w:rPr>
        <w:t>𝑗</w:t>
      </w:r>
      <w:r>
        <w:rPr>
          <w:rFonts w:ascii="Cambria Math" w:hAnsi="Cambria Math" w:cs="Cambria Math"/>
          <w:sz w:val="23"/>
          <w:szCs w:val="23"/>
        </w:rPr>
        <w:t>=4</w:t>
      </w:r>
      <w:r>
        <w:rPr>
          <w:sz w:val="23"/>
          <w:szCs w:val="23"/>
        </w:rPr>
        <w:t xml:space="preserve">, tabulate the values of diagonals of </w:t>
      </w:r>
      <w:r>
        <w:rPr>
          <w:rFonts w:ascii="Cambria Math" w:hAnsi="Cambria Math" w:cs="Cambria Math"/>
          <w:sz w:val="23"/>
          <w:szCs w:val="23"/>
        </w:rPr>
        <w:t xml:space="preserve">𝐿 </w:t>
      </w:r>
      <w:r>
        <w:rPr>
          <w:sz w:val="23"/>
          <w:szCs w:val="23"/>
        </w:rPr>
        <w:t xml:space="preserve">and </w:t>
      </w:r>
      <w:r>
        <w:rPr>
          <w:rFonts w:ascii="Cambria Math" w:hAnsi="Cambria Math" w:cs="Cambria Math"/>
          <w:sz w:val="23"/>
          <w:szCs w:val="23"/>
        </w:rPr>
        <w:t xml:space="preserve">𝑈 </w:t>
      </w:r>
      <w:r>
        <w:rPr>
          <w:sz w:val="23"/>
          <w:szCs w:val="23"/>
        </w:rPr>
        <w:t xml:space="preserve">matrices coming from ILU and SIP factorization. </w:t>
      </w:r>
    </w:p>
    <w:p w14:paraId="5D15374C" w14:textId="77777777" w:rsidR="00A6170E" w:rsidRDefault="00A6170E" w:rsidP="00A6170E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6170E" w14:paraId="6A35CD30" w14:textId="77777777" w:rsidTr="00A6170E">
        <w:tc>
          <w:tcPr>
            <w:tcW w:w="1502" w:type="dxa"/>
          </w:tcPr>
          <w:p w14:paraId="1980BE4C" w14:textId="69DFED9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1502" w:type="dxa"/>
          </w:tcPr>
          <w:p w14:paraId="7B112B2B" w14:textId="56B9B26C" w:rsidR="00A6170E" w:rsidRDefault="00000000" w:rsidP="00A6170E">
            <w:pPr>
              <w:pStyle w:val="Default"/>
              <w:rPr>
                <w:sz w:val="23"/>
                <w:szCs w:val="23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503" w:type="dxa"/>
          </w:tcPr>
          <w:p w14:paraId="5CB20E59" w14:textId="5D7B6CFE" w:rsidR="00A6170E" w:rsidRDefault="00000000" w:rsidP="00A6170E">
            <w:pPr>
              <w:pStyle w:val="Default"/>
              <w:rPr>
                <w:sz w:val="23"/>
                <w:szCs w:val="23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503" w:type="dxa"/>
          </w:tcPr>
          <w:p w14:paraId="35DD64BE" w14:textId="71AC59C9" w:rsidR="00A6170E" w:rsidRDefault="00000000" w:rsidP="00A6170E">
            <w:pPr>
              <w:pStyle w:val="Default"/>
              <w:rPr>
                <w:sz w:val="23"/>
                <w:szCs w:val="23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503" w:type="dxa"/>
          </w:tcPr>
          <w:p w14:paraId="096EA2E5" w14:textId="0BE1D433" w:rsidR="00A6170E" w:rsidRDefault="00000000" w:rsidP="00A6170E">
            <w:pPr>
              <w:pStyle w:val="Default"/>
              <w:rPr>
                <w:sz w:val="23"/>
                <w:szCs w:val="23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503" w:type="dxa"/>
          </w:tcPr>
          <w:p w14:paraId="746BE4CF" w14:textId="764763A4" w:rsidR="00A6170E" w:rsidRDefault="00000000" w:rsidP="00A6170E">
            <w:pPr>
              <w:pStyle w:val="Default"/>
              <w:rPr>
                <w:sz w:val="23"/>
                <w:szCs w:val="23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sup>
                </m:sSubSup>
              </m:oMath>
            </m:oMathPara>
          </w:p>
        </w:tc>
      </w:tr>
      <w:tr w:rsidR="00A6170E" w14:paraId="19430198" w14:textId="77777777" w:rsidTr="00A6170E">
        <w:tc>
          <w:tcPr>
            <w:tcW w:w="1502" w:type="dxa"/>
          </w:tcPr>
          <w:p w14:paraId="2D0D8B2C" w14:textId="03D81EB3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502" w:type="dxa"/>
          </w:tcPr>
          <w:p w14:paraId="7BA0DD90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6560E18F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50BA1BB7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0EC6237C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624C0404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A6170E" w14:paraId="24CB6392" w14:textId="77777777" w:rsidTr="00A6170E">
        <w:tc>
          <w:tcPr>
            <w:tcW w:w="1502" w:type="dxa"/>
          </w:tcPr>
          <w:p w14:paraId="3AA0EC86" w14:textId="151E6D41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</w:t>
            </w:r>
          </w:p>
        </w:tc>
        <w:tc>
          <w:tcPr>
            <w:tcW w:w="1502" w:type="dxa"/>
          </w:tcPr>
          <w:p w14:paraId="4A9EB562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45A14F3C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58699A72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6656E599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2EB304C9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A6170E" w14:paraId="3214194B" w14:textId="77777777" w:rsidTr="00A6170E">
        <w:tc>
          <w:tcPr>
            <w:tcW w:w="1502" w:type="dxa"/>
          </w:tcPr>
          <w:p w14:paraId="29B795A2" w14:textId="28D21E11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</w:t>
            </w:r>
          </w:p>
        </w:tc>
        <w:tc>
          <w:tcPr>
            <w:tcW w:w="1502" w:type="dxa"/>
          </w:tcPr>
          <w:p w14:paraId="02F4272C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6B8F62C0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76CC608D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19A0FB49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503" w:type="dxa"/>
          </w:tcPr>
          <w:p w14:paraId="4FD4CEF3" w14:textId="77777777" w:rsidR="00A6170E" w:rsidRDefault="00A6170E" w:rsidP="00A6170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14:paraId="5420A6BE" w14:textId="77777777" w:rsidR="00A6170E" w:rsidRDefault="00A6170E" w:rsidP="00A6170E">
      <w:pPr>
        <w:pStyle w:val="Default"/>
        <w:rPr>
          <w:sz w:val="23"/>
          <w:szCs w:val="23"/>
        </w:rPr>
      </w:pPr>
    </w:p>
    <w:p w14:paraId="0E56F425" w14:textId="2D6C90F2" w:rsidR="003F353B" w:rsidRPr="000C73AF" w:rsidRDefault="003F353B" w:rsidP="00A6170E">
      <w:pPr>
        <w:pStyle w:val="Default"/>
        <w:jc w:val="both"/>
        <w:rPr>
          <w:ins w:id="85" w:author="Nirmal S." w:date="2024-02-13T17:14:00Z"/>
        </w:rPr>
      </w:pPr>
      <w:ins w:id="86" w:author="Nirmal S." w:date="2024-02-13T17:14:00Z">
        <w:r w:rsidRPr="000C73AF">
          <w:br w:type="page"/>
        </w:r>
      </w:ins>
    </w:p>
    <w:p w14:paraId="7BB045CA" w14:textId="77777777" w:rsidR="00831345" w:rsidRPr="000D43EC" w:rsidRDefault="00831345" w:rsidP="00831345">
      <w:pPr>
        <w:pStyle w:val="Heading1"/>
        <w:rPr>
          <w:ins w:id="87" w:author="Nirmal S." w:date="2024-02-20T12:14:00Z"/>
          <w:rFonts w:ascii="Times New Roman" w:hAnsi="Times New Roman" w:cs="Times New Roman"/>
        </w:rPr>
      </w:pPr>
      <w:bookmarkStart w:id="88" w:name="_Toc165067741"/>
      <w:ins w:id="89" w:author="Nirmal S." w:date="2024-02-20T12:14:00Z">
        <w:r w:rsidRPr="000D43EC">
          <w:rPr>
            <w:rFonts w:ascii="Times New Roman" w:hAnsi="Times New Roman" w:cs="Times New Roman"/>
          </w:rPr>
          <w:lastRenderedPageBreak/>
          <w:t>Grid Details</w:t>
        </w:r>
        <w:bookmarkEnd w:id="88"/>
      </w:ins>
    </w:p>
    <w:p w14:paraId="50822A53" w14:textId="1BBCC214" w:rsidR="003F353B" w:rsidRDefault="00B46ED7">
      <w:pPr>
        <w:rPr>
          <w:rFonts w:ascii="Times New Roman" w:hAnsi="Times New Roman" w:cs="Times New Roman"/>
          <w:b/>
          <w:bCs/>
          <w:i/>
          <w:iCs/>
        </w:rPr>
      </w:pPr>
      <w:del w:id="90" w:author="Nirmal S." w:date="2024-02-13T17:28:00Z">
        <w:r w:rsidRPr="00905425">
          <w:rPr>
            <w:rFonts w:ascii="Times New Roman" w:hAnsi="Times New Roman" w:cs="Times New Roman"/>
            <w:b/>
            <w:bCs/>
            <w:i/>
            <w:iCs/>
            <w:rPrChange w:id="91" w:author="Nirmal S." w:date="2024-02-20T12:08:00Z">
              <w:rPr>
                <w:rFonts w:ascii="Cambria Math" w:eastAsiaTheme="minorEastAsia" w:hAnsi="Cambria Math" w:cs="Times New Roman"/>
              </w:rPr>
            </w:rPrChange>
          </w:rPr>
          <w:delText> </w:delText>
        </w:r>
      </w:del>
    </w:p>
    <w:p w14:paraId="66D9D404" w14:textId="2E0FE80E" w:rsidR="00807739" w:rsidRDefault="00990BE7" w:rsidP="003A08E3">
      <w:pPr>
        <w:rPr>
          <w:rFonts w:ascii="Times New Roman" w:hAnsi="Times New Roman" w:cs="Times New Roman"/>
          <w:sz w:val="24"/>
          <w:szCs w:val="24"/>
        </w:rPr>
      </w:pPr>
      <w:r w:rsidRPr="00DE61F8">
        <w:rPr>
          <w:rFonts w:ascii="Times New Roman" w:hAnsi="Times New Roman" w:cs="Times New Roman"/>
          <w:sz w:val="24"/>
          <w:szCs w:val="24"/>
        </w:rPr>
        <w:t>A 1D grid i</w:t>
      </w:r>
      <w:r w:rsidR="003A08E3">
        <w:rPr>
          <w:rFonts w:ascii="Times New Roman" w:hAnsi="Times New Roman" w:cs="Times New Roman"/>
          <w:sz w:val="24"/>
          <w:szCs w:val="24"/>
        </w:rPr>
        <w:t xml:space="preserve">s considered using </w:t>
      </w:r>
      <w:r w:rsidR="003A08E3" w:rsidRPr="003A08E3">
        <w:rPr>
          <w:rFonts w:ascii="Times New Roman" w:hAnsi="Times New Roman" w:cs="Times New Roman"/>
          <w:sz w:val="24"/>
          <w:szCs w:val="24"/>
        </w:rPr>
        <w:t>lexicographic</w:t>
      </w:r>
      <w:r w:rsidR="003A08E3">
        <w:rPr>
          <w:rFonts w:ascii="Times New Roman" w:hAnsi="Times New Roman" w:cs="Times New Roman"/>
          <w:sz w:val="24"/>
          <w:szCs w:val="24"/>
        </w:rPr>
        <w:t xml:space="preserve"> ordering in the form from top left, along the top row, and down to the next line and so on, as shown in the figure below.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A08E3" w:rsidRPr="003A08E3" w14:paraId="4DF3BD58" w14:textId="77777777" w:rsidTr="003A08E3">
        <w:trPr>
          <w:trHeight w:val="900"/>
          <w:jc w:val="center"/>
        </w:trPr>
        <w:tc>
          <w:tcPr>
            <w:tcW w:w="960" w:type="dxa"/>
            <w:shd w:val="clear" w:color="000000" w:fill="FCFCFF"/>
            <w:noWrap/>
            <w:vAlign w:val="center"/>
            <w:hideMark/>
          </w:tcPr>
          <w:p w14:paraId="46799B9A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shd w:val="clear" w:color="000000" w:fill="EBF6F1"/>
            <w:noWrap/>
            <w:vAlign w:val="center"/>
            <w:hideMark/>
          </w:tcPr>
          <w:p w14:paraId="4253390A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shd w:val="clear" w:color="000000" w:fill="DAEFE2"/>
            <w:noWrap/>
            <w:vAlign w:val="center"/>
            <w:hideMark/>
          </w:tcPr>
          <w:p w14:paraId="0DC00329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shd w:val="clear" w:color="000000" w:fill="C9E8D3"/>
            <w:noWrap/>
            <w:vAlign w:val="center"/>
            <w:hideMark/>
          </w:tcPr>
          <w:p w14:paraId="1A45FD29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shd w:val="clear" w:color="000000" w:fill="B8E1C5"/>
            <w:noWrap/>
            <w:vAlign w:val="center"/>
            <w:hideMark/>
          </w:tcPr>
          <w:p w14:paraId="0A0DC964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3A08E3" w:rsidRPr="003A08E3" w14:paraId="0E5775C1" w14:textId="77777777" w:rsidTr="003A08E3">
        <w:trPr>
          <w:trHeight w:val="900"/>
          <w:jc w:val="center"/>
        </w:trPr>
        <w:tc>
          <w:tcPr>
            <w:tcW w:w="960" w:type="dxa"/>
            <w:shd w:val="clear" w:color="000000" w:fill="A7DAB6"/>
            <w:noWrap/>
            <w:vAlign w:val="center"/>
            <w:hideMark/>
          </w:tcPr>
          <w:p w14:paraId="1AB3C5C4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shd w:val="clear" w:color="000000" w:fill="96D3A7"/>
            <w:noWrap/>
            <w:vAlign w:val="center"/>
            <w:hideMark/>
          </w:tcPr>
          <w:p w14:paraId="7DB6C026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shd w:val="clear" w:color="000000" w:fill="85CC99"/>
            <w:noWrap/>
            <w:vAlign w:val="center"/>
            <w:hideMark/>
          </w:tcPr>
          <w:p w14:paraId="66F66ABD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shd w:val="clear" w:color="000000" w:fill="74C58A"/>
            <w:noWrap/>
            <w:vAlign w:val="center"/>
            <w:hideMark/>
          </w:tcPr>
          <w:p w14:paraId="1669B519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shd w:val="clear" w:color="000000" w:fill="63BE7B"/>
            <w:noWrap/>
            <w:vAlign w:val="center"/>
            <w:hideMark/>
          </w:tcPr>
          <w:p w14:paraId="70552ACA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3A08E3" w:rsidRPr="003A08E3" w14:paraId="0492C40B" w14:textId="77777777" w:rsidTr="003A08E3">
        <w:trPr>
          <w:trHeight w:val="9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4D3605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1E2D8A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C5EB2A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DB708B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794682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3A08E3" w:rsidRPr="003A08E3" w14:paraId="0088A6EB" w14:textId="77777777" w:rsidTr="003A08E3">
        <w:trPr>
          <w:trHeight w:val="9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7932B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55A2CD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536591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6C5660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3A6D86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3A08E3" w:rsidRPr="003A08E3" w14:paraId="0085A6D7" w14:textId="77777777" w:rsidTr="003A08E3">
        <w:trPr>
          <w:trHeight w:val="9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7834F4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4353B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CAED71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03D17C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8835D3" w14:textId="77777777" w:rsidR="003A08E3" w:rsidRPr="003A08E3" w:rsidRDefault="003A08E3" w:rsidP="003A0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08E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</w:tbl>
    <w:p w14:paraId="25D4245A" w14:textId="41F27E02" w:rsidR="003A08E3" w:rsidRPr="003A08E3" w:rsidRDefault="003A08E3" w:rsidP="003A08E3">
      <w:pPr>
        <w:pStyle w:val="Caption"/>
        <w:spacing w:before="240"/>
        <w:ind w:left="2127" w:right="2080" w:hanging="851"/>
        <w:rPr>
          <w:rFonts w:ascii="Times New Roman" w:hAnsi="Times New Roman" w:cs="Times New Roman"/>
          <w:sz w:val="24"/>
          <w:szCs w:val="24"/>
        </w:rPr>
      </w:pPr>
      <w:r w:rsidRPr="003A08E3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2404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t>: A sample grid showcasing a 5x5 grid and its lexicographic ordering considered in the code.</w:t>
      </w:r>
    </w:p>
    <w:p w14:paraId="11A5D8A4" w14:textId="77777777" w:rsidR="003A08E3" w:rsidRDefault="003A08E3" w:rsidP="003A08E3">
      <w:pPr>
        <w:rPr>
          <w:rFonts w:ascii="Times New Roman" w:hAnsi="Times New Roman" w:cs="Times New Roman"/>
          <w:sz w:val="24"/>
          <w:szCs w:val="24"/>
        </w:rPr>
      </w:pPr>
    </w:p>
    <w:p w14:paraId="3C6F521D" w14:textId="77777777" w:rsidR="003A08E3" w:rsidRDefault="003A08E3" w:rsidP="003A08E3">
      <w:pPr>
        <w:rPr>
          <w:rFonts w:ascii="Times New Roman" w:hAnsi="Times New Roman" w:cs="Times New Roman"/>
          <w:sz w:val="24"/>
          <w:szCs w:val="24"/>
        </w:rPr>
      </w:pPr>
    </w:p>
    <w:p w14:paraId="4E11080C" w14:textId="77777777" w:rsidR="003A08E3" w:rsidRDefault="003A08E3" w:rsidP="003A08E3">
      <w:pPr>
        <w:rPr>
          <w:rFonts w:ascii="Times New Roman" w:hAnsi="Times New Roman" w:cs="Times New Roman"/>
          <w:sz w:val="24"/>
          <w:szCs w:val="24"/>
        </w:rPr>
      </w:pPr>
    </w:p>
    <w:p w14:paraId="7393FDB6" w14:textId="77777777" w:rsidR="003A08E3" w:rsidRDefault="003A08E3" w:rsidP="003A08E3">
      <w:pPr>
        <w:rPr>
          <w:rFonts w:ascii="Times New Roman" w:hAnsi="Times New Roman" w:cs="Times New Roman"/>
          <w:sz w:val="24"/>
          <w:szCs w:val="24"/>
        </w:rPr>
      </w:pPr>
    </w:p>
    <w:p w14:paraId="36DFB120" w14:textId="77777777" w:rsidR="003A08E3" w:rsidRDefault="003A08E3" w:rsidP="003A08E3">
      <w:pPr>
        <w:rPr>
          <w:rFonts w:ascii="Times New Roman" w:hAnsi="Times New Roman" w:cs="Times New Roman"/>
          <w:sz w:val="24"/>
          <w:szCs w:val="24"/>
        </w:rPr>
      </w:pPr>
    </w:p>
    <w:p w14:paraId="55695E09" w14:textId="77777777" w:rsidR="003A08E3" w:rsidRDefault="003A08E3" w:rsidP="003A08E3">
      <w:pPr>
        <w:rPr>
          <w:rFonts w:ascii="Times New Roman" w:hAnsi="Times New Roman" w:cs="Times New Roman"/>
          <w:sz w:val="24"/>
          <w:szCs w:val="24"/>
        </w:rPr>
      </w:pPr>
    </w:p>
    <w:p w14:paraId="09AC992A" w14:textId="77777777" w:rsidR="003A08E3" w:rsidRDefault="003A08E3" w:rsidP="003A08E3">
      <w:pPr>
        <w:rPr>
          <w:rFonts w:ascii="Times New Roman" w:hAnsi="Times New Roman" w:cs="Times New Roman"/>
          <w:sz w:val="24"/>
          <w:szCs w:val="24"/>
        </w:rPr>
      </w:pPr>
    </w:p>
    <w:p w14:paraId="6D569AD3" w14:textId="77777777" w:rsidR="003A08E3" w:rsidRPr="00DE61F8" w:rsidRDefault="003A08E3" w:rsidP="003A08E3">
      <w:pPr>
        <w:rPr>
          <w:ins w:id="92" w:author="Nirmal S." w:date="2024-02-13T17:14:00Z"/>
          <w:rFonts w:ascii="Times New Roman" w:hAnsi="Times New Roman" w:cs="Times New Roman"/>
          <w:sz w:val="24"/>
          <w:szCs w:val="24"/>
          <w:rPrChange w:id="93" w:author="Nirmal S." w:date="2024-02-13T17:58:00Z">
            <w:rPr>
              <w:ins w:id="94" w:author="Nirmal S." w:date="2024-02-13T17:14:00Z"/>
            </w:rPr>
          </w:rPrChange>
        </w:rPr>
      </w:pPr>
    </w:p>
    <w:p w14:paraId="4C0B40BE" w14:textId="1027848E" w:rsidR="003F353B" w:rsidRPr="000C73AF" w:rsidRDefault="003F353B" w:rsidP="00727EEE">
      <w:pPr>
        <w:spacing w:after="0"/>
        <w:jc w:val="center"/>
        <w:rPr>
          <w:ins w:id="95" w:author="Nirmal S." w:date="2024-02-13T17:15:00Z"/>
          <w:rFonts w:ascii="Times New Roman" w:hAnsi="Times New Roman" w:cs="Times New Roman"/>
          <w:rPrChange w:id="96" w:author="Nirmal S." w:date="2024-02-13T17:58:00Z">
            <w:rPr>
              <w:ins w:id="97" w:author="Nirmal S." w:date="2024-02-13T17:15:00Z"/>
            </w:rPr>
          </w:rPrChange>
        </w:rPr>
      </w:pPr>
      <w:ins w:id="98" w:author="Nirmal S." w:date="2024-02-13T17:15:00Z">
        <w:r w:rsidRPr="000C73AF">
          <w:rPr>
            <w:rFonts w:ascii="Times New Roman" w:hAnsi="Times New Roman" w:cs="Times New Roman"/>
            <w:rPrChange w:id="99" w:author="Nirmal S." w:date="2024-02-13T17:58:00Z">
              <w:rPr/>
            </w:rPrChange>
          </w:rPr>
          <w:br w:type="page"/>
        </w:r>
      </w:ins>
    </w:p>
    <w:p w14:paraId="32F3EA49" w14:textId="7999A38C" w:rsidR="00831345" w:rsidRDefault="003F353B" w:rsidP="00831345">
      <w:pPr>
        <w:pStyle w:val="Heading1"/>
        <w:rPr>
          <w:ins w:id="100" w:author="Nirmal S." w:date="2024-02-20T12:13:00Z"/>
          <w:rFonts w:ascii="Times New Roman" w:hAnsi="Times New Roman" w:cs="Times New Roman"/>
        </w:rPr>
      </w:pPr>
      <w:bookmarkStart w:id="101" w:name="_Toc165067742"/>
      <w:ins w:id="102" w:author="Nirmal S." w:date="2024-02-13T17:15:00Z">
        <w:r w:rsidRPr="000C73AF">
          <w:rPr>
            <w:rFonts w:ascii="Times New Roman" w:hAnsi="Times New Roman" w:cs="Times New Roman"/>
            <w:rPrChange w:id="103" w:author="Nirmal S." w:date="2024-02-13T17:58:00Z">
              <w:rPr/>
            </w:rPrChange>
          </w:rPr>
          <w:lastRenderedPageBreak/>
          <w:t>Discretised Equations</w:t>
        </w:r>
      </w:ins>
      <w:bookmarkEnd w:id="101"/>
    </w:p>
    <w:p w14:paraId="0E22B022" w14:textId="153A87D8" w:rsidR="00DE61F8" w:rsidRPr="00DE61F8" w:rsidRDefault="00DE61F8">
      <w:pPr>
        <w:rPr>
          <w:ins w:id="104" w:author="Nirmal S." w:date="2024-02-13T17:15:00Z"/>
          <w:sz w:val="24"/>
          <w:szCs w:val="24"/>
        </w:rPr>
        <w:pPrChange w:id="105" w:author="Nirmal S." w:date="2024-02-20T12:13:00Z">
          <w:pPr>
            <w:pStyle w:val="Heading1"/>
          </w:pPr>
        </w:pPrChange>
      </w:pPr>
    </w:p>
    <w:p w14:paraId="45D01123" w14:textId="7D2F50B1" w:rsidR="00DE61F8" w:rsidRPr="00C4700A" w:rsidRDefault="00DE61F8">
      <w:pPr>
        <w:rPr>
          <w:rFonts w:ascii="Times New Roman" w:hAnsi="Times New Roman" w:cs="Times New Roman"/>
          <w:sz w:val="24"/>
          <w:szCs w:val="24"/>
        </w:rPr>
      </w:pPr>
      <w:r w:rsidRPr="00C4700A">
        <w:rPr>
          <w:rFonts w:ascii="Times New Roman" w:hAnsi="Times New Roman" w:cs="Times New Roman"/>
          <w:sz w:val="24"/>
          <w:szCs w:val="24"/>
        </w:rPr>
        <w:t xml:space="preserve">The </w:t>
      </w:r>
      <w:r w:rsidR="002A6A26" w:rsidRPr="00C4700A">
        <w:rPr>
          <w:rFonts w:ascii="Times New Roman" w:hAnsi="Times New Roman" w:cs="Times New Roman"/>
          <w:sz w:val="24"/>
          <w:szCs w:val="24"/>
        </w:rPr>
        <w:t>2D heat conduction problem</w:t>
      </w:r>
      <w:r w:rsidRPr="00C4700A">
        <w:rPr>
          <w:rFonts w:ascii="Times New Roman" w:hAnsi="Times New Roman" w:cs="Times New Roman"/>
          <w:sz w:val="24"/>
          <w:szCs w:val="24"/>
        </w:rPr>
        <w:t>:</w:t>
      </w:r>
    </w:p>
    <w:p w14:paraId="1EEB24E0" w14:textId="62C915CC" w:rsidR="00DE61F8" w:rsidRPr="00C4700A" w:rsidRDefault="002A6A26" w:rsidP="002A6A26">
      <w:pPr>
        <w:ind w:firstLine="720"/>
        <w:rPr>
          <w:rFonts w:eastAsiaTheme="minorEastAsia"/>
          <w:sz w:val="24"/>
          <w:szCs w:val="24"/>
        </w:rPr>
      </w:pPr>
      <w:r w:rsidRPr="00C4700A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1C132E41" w14:textId="77777777" w:rsidR="002A6A26" w:rsidRPr="00C4700A" w:rsidRDefault="002A6A26" w:rsidP="002A6A2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18CEA9" w14:textId="40E0EFF1" w:rsidR="002A6A26" w:rsidRPr="00C4700A" w:rsidRDefault="00DE61F8" w:rsidP="002A6A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4700A">
        <w:rPr>
          <w:rFonts w:ascii="Times New Roman" w:eastAsiaTheme="minorEastAsia" w:hAnsi="Times New Roman" w:cs="Times New Roman"/>
          <w:sz w:val="24"/>
          <w:szCs w:val="24"/>
        </w:rPr>
        <w:t xml:space="preserve">Discretising it in Finite </w:t>
      </w:r>
      <w:r w:rsidR="002A6A26" w:rsidRPr="00C4700A">
        <w:rPr>
          <w:rFonts w:ascii="Times New Roman" w:eastAsiaTheme="minorEastAsia" w:hAnsi="Times New Roman" w:cs="Times New Roman"/>
          <w:sz w:val="24"/>
          <w:szCs w:val="24"/>
        </w:rPr>
        <w:t>Volume</w:t>
      </w:r>
      <w:r w:rsidRPr="00C4700A">
        <w:rPr>
          <w:rFonts w:ascii="Times New Roman" w:eastAsiaTheme="minorEastAsia" w:hAnsi="Times New Roman" w:cs="Times New Roman"/>
          <w:sz w:val="24"/>
          <w:szCs w:val="24"/>
        </w:rPr>
        <w:t xml:space="preserve"> Method:</w:t>
      </w:r>
    </w:p>
    <w:p w14:paraId="2523D110" w14:textId="40E45EE2" w:rsidR="002A6A26" w:rsidRPr="00C4700A" w:rsidRDefault="002A6A26" w:rsidP="00C4700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i-1,j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6B1C3708" w14:textId="6C570744" w:rsidR="00C4700A" w:rsidRDefault="00C4700A">
      <w:pPr>
        <w:rPr>
          <w:rFonts w:ascii="Times New Roman" w:eastAsiaTheme="minorEastAsia" w:hAnsi="Times New Roman" w:cs="Times New Roman"/>
        </w:rPr>
      </w:pPr>
    </w:p>
    <w:p w14:paraId="61B47A75" w14:textId="77777777" w:rsidR="00C4700A" w:rsidRDefault="00C4700A">
      <w:pPr>
        <w:rPr>
          <w:rFonts w:ascii="Times New Roman" w:eastAsiaTheme="minorEastAsia" w:hAnsi="Times New Roman" w:cs="Times New Roman"/>
        </w:rPr>
      </w:pPr>
    </w:p>
    <w:p w14:paraId="787BB0F9" w14:textId="77777777" w:rsidR="00DE61F8" w:rsidRDefault="00DE61F8">
      <w:pPr>
        <w:rPr>
          <w:rFonts w:ascii="Times New Roman" w:eastAsiaTheme="minorEastAsia" w:hAnsi="Times New Roman" w:cs="Times New Roman"/>
        </w:rPr>
      </w:pPr>
    </w:p>
    <w:p w14:paraId="65F3F8FC" w14:textId="312F86E4" w:rsidR="00C90C2D" w:rsidRDefault="00C90C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solved in C.</w:t>
      </w:r>
    </w:p>
    <w:p w14:paraId="3E87CC57" w14:textId="448E569B" w:rsidR="008404C3" w:rsidRPr="00C90C2D" w:rsidRDefault="00C90C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 in Excel and Python.</w:t>
      </w:r>
      <w:r w:rsidR="008404C3">
        <w:rPr>
          <w:rFonts w:ascii="Times New Roman" w:hAnsi="Times New Roman" w:cs="Times New Roman"/>
        </w:rPr>
        <w:br w:type="page"/>
      </w:r>
    </w:p>
    <w:p w14:paraId="35176EDA" w14:textId="359923EE" w:rsidR="003F353B" w:rsidRPr="000C73AF" w:rsidRDefault="00B46ED7" w:rsidP="00B46ED7">
      <w:pPr>
        <w:pStyle w:val="Heading1"/>
        <w:rPr>
          <w:ins w:id="106" w:author="Nirmal S." w:date="2024-02-13T17:16:00Z"/>
          <w:rFonts w:ascii="Times New Roman" w:hAnsi="Times New Roman" w:cs="Times New Roman"/>
          <w:rPrChange w:id="107" w:author="Nirmal S." w:date="2024-02-13T17:58:00Z">
            <w:rPr>
              <w:ins w:id="108" w:author="Nirmal S." w:date="2024-02-13T17:16:00Z"/>
            </w:rPr>
          </w:rPrChange>
        </w:rPr>
      </w:pPr>
      <w:bookmarkStart w:id="109" w:name="_Toc165067743"/>
      <w:ins w:id="110" w:author="Nirmal S." w:date="2024-02-13T17:17:00Z">
        <w:r w:rsidRPr="000C73AF">
          <w:rPr>
            <w:rFonts w:ascii="Times New Roman" w:hAnsi="Times New Roman" w:cs="Times New Roman"/>
            <w:rPrChange w:id="111" w:author="Nirmal S." w:date="2024-02-13T17:58:00Z">
              <w:rPr/>
            </w:rPrChange>
          </w:rPr>
          <w:lastRenderedPageBreak/>
          <w:t>Results</w:t>
        </w:r>
      </w:ins>
      <w:bookmarkEnd w:id="109"/>
    </w:p>
    <w:p w14:paraId="652524A6" w14:textId="77777777" w:rsidR="00B46ED7" w:rsidRPr="000C73AF" w:rsidRDefault="00B46ED7" w:rsidP="00B46ED7">
      <w:pPr>
        <w:rPr>
          <w:ins w:id="112" w:author="Nirmal S." w:date="2024-02-13T17:16:00Z"/>
          <w:rFonts w:ascii="Times New Roman" w:hAnsi="Times New Roman" w:cs="Times New Roman"/>
          <w:rPrChange w:id="113" w:author="Nirmal S." w:date="2024-02-13T17:58:00Z">
            <w:rPr>
              <w:ins w:id="114" w:author="Nirmal S." w:date="2024-02-13T17:16:00Z"/>
            </w:rPr>
          </w:rPrChange>
        </w:rPr>
      </w:pPr>
    </w:p>
    <w:p w14:paraId="04465EFD" w14:textId="390DC4B4" w:rsidR="006E1D8F" w:rsidRPr="006E1D8F" w:rsidRDefault="006E1D8F" w:rsidP="006E1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D8F">
        <w:rPr>
          <w:rFonts w:ascii="Times New Roman" w:hAnsi="Times New Roman" w:cs="Times New Roman"/>
          <w:b/>
          <w:bCs/>
          <w:sz w:val="28"/>
          <w:szCs w:val="28"/>
        </w:rPr>
        <w:t>Plotting residual norm against number of iterations:</w:t>
      </w:r>
    </w:p>
    <w:p w14:paraId="6BA5770F" w14:textId="77777777" w:rsidR="006E1D8F" w:rsidRDefault="006E1D8F" w:rsidP="006E1D8F">
      <w:pPr>
        <w:pStyle w:val="ListParagraph"/>
        <w:rPr>
          <w:rFonts w:ascii="Times New Roman" w:hAnsi="Times New Roman" w:cs="Times New Roman"/>
        </w:rPr>
      </w:pPr>
    </w:p>
    <w:p w14:paraId="38612A19" w14:textId="7FCB7286" w:rsidR="006E1D8F" w:rsidRPr="00D92BBF" w:rsidRDefault="00D92BBF" w:rsidP="00D92BBF">
      <w:pPr>
        <w:rPr>
          <w:rFonts w:ascii="Times New Roman" w:hAnsi="Times New Roman" w:cs="Times New Roman"/>
        </w:rPr>
      </w:pPr>
      <w:r w:rsidRPr="00D92BBF">
        <w:rPr>
          <w:rFonts w:ascii="Times New Roman" w:hAnsi="Times New Roman" w:cs="Times New Roman"/>
          <w:b/>
          <w:bCs/>
        </w:rPr>
        <w:t>a.</w:t>
      </w:r>
      <w:r w:rsidRPr="00D92BBF">
        <w:rPr>
          <w:b/>
          <w:bCs/>
          <w:noProof/>
        </w:rPr>
        <w:drawing>
          <wp:inline distT="0" distB="0" distL="0" distR="0" wp14:anchorId="0736C3F4" wp14:editId="38036933">
            <wp:extent cx="2702254" cy="1620000"/>
            <wp:effectExtent l="0" t="0" r="3175" b="0"/>
            <wp:docPr id="6784332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54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92BBF">
        <w:rPr>
          <w:rFonts w:ascii="Times New Roman" w:hAnsi="Times New Roman" w:cs="Times New Roman"/>
          <w:b/>
          <w:bCs/>
        </w:rPr>
        <w:t>b</w:t>
      </w:r>
      <w:r w:rsidR="006E5049">
        <w:rPr>
          <w:rFonts w:ascii="Times New Roman" w:hAnsi="Times New Roman" w:cs="Times New Roman"/>
          <w:b/>
          <w:bCs/>
        </w:rPr>
        <w:t>.</w:t>
      </w:r>
      <w:r>
        <w:rPr>
          <w:noProof/>
        </w:rPr>
        <w:drawing>
          <wp:inline distT="0" distB="0" distL="0" distR="0" wp14:anchorId="069AB555" wp14:editId="4F168484">
            <wp:extent cx="2702255" cy="1620000"/>
            <wp:effectExtent l="0" t="0" r="3175" b="0"/>
            <wp:docPr id="10594628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55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6FB6F" w14:textId="2600B6B1" w:rsidR="006E5049" w:rsidRPr="003A08E3" w:rsidRDefault="006E5049" w:rsidP="006E5049">
      <w:pPr>
        <w:pStyle w:val="Caption"/>
        <w:spacing w:before="240"/>
        <w:ind w:left="851" w:right="-46" w:hanging="993"/>
        <w:rPr>
          <w:rFonts w:ascii="Times New Roman" w:hAnsi="Times New Roman" w:cs="Times New Roman"/>
          <w:sz w:val="24"/>
          <w:szCs w:val="24"/>
        </w:rPr>
      </w:pPr>
      <w:r w:rsidRPr="003A08E3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2404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auto"/>
          <w:sz w:val="24"/>
          <w:szCs w:val="24"/>
        </w:rPr>
        <w:t>Norm2 of residual vs iteration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of (a) Conjugate Gradient Method, (b) Preconditioned CG – Jacobi Method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B2BF708" w14:textId="239994CB" w:rsidR="006E1D8F" w:rsidRDefault="006E1D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BE60C2" w14:textId="25C5889D" w:rsidR="00C4700A" w:rsidRPr="00694111" w:rsidRDefault="00C4700A" w:rsidP="00694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Comparing Temperature Contours</w:t>
      </w:r>
    </w:p>
    <w:p w14:paraId="31340DF0" w14:textId="2A0D50A2" w:rsidR="00C4700A" w:rsidRPr="00694111" w:rsidRDefault="00694111" w:rsidP="006941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noProof/>
        </w:rPr>
        <w:drawing>
          <wp:inline distT="0" distB="0" distL="0" distR="0" wp14:anchorId="01B177E8" wp14:editId="2564BE1C">
            <wp:extent cx="2700002" cy="1800000"/>
            <wp:effectExtent l="0" t="0" r="5715" b="0"/>
            <wp:docPr id="300928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CD31A0" wp14:editId="72C67779">
            <wp:extent cx="2700000" cy="1800000"/>
            <wp:effectExtent l="0" t="0" r="5715" b="0"/>
            <wp:docPr id="951083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83D5" w14:textId="7791796A" w:rsidR="00C4700A" w:rsidRDefault="00694111" w:rsidP="006941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</w:t>
      </w:r>
      <w:r>
        <w:rPr>
          <w:noProof/>
        </w:rPr>
        <w:drawing>
          <wp:inline distT="0" distB="0" distL="0" distR="0" wp14:anchorId="29F2A982" wp14:editId="11D1B7DA">
            <wp:extent cx="2700000" cy="1800000"/>
            <wp:effectExtent l="0" t="0" r="5715" b="0"/>
            <wp:docPr id="1589286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81D5" w14:textId="2C8583D6" w:rsidR="00694111" w:rsidRPr="003A08E3" w:rsidRDefault="00694111" w:rsidP="00694111">
      <w:pPr>
        <w:pStyle w:val="Caption"/>
        <w:spacing w:before="240"/>
        <w:ind w:left="851" w:right="-46" w:hanging="993"/>
        <w:rPr>
          <w:rFonts w:ascii="Times New Roman" w:hAnsi="Times New Roman" w:cs="Times New Roman"/>
          <w:sz w:val="24"/>
          <w:szCs w:val="24"/>
        </w:rPr>
      </w:pPr>
      <w:r w:rsidRPr="003A08E3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24049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auto"/>
          <w:sz w:val="24"/>
          <w:szCs w:val="24"/>
        </w:rPr>
        <w:t>Temperature contours of (a) Analytic calculation of the solution, (b) Conjugate Gradient Method, (c) Preconditioned CG – Jacobi Method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A3B4FD5" w14:textId="77777777" w:rsidR="00694111" w:rsidRPr="00694111" w:rsidRDefault="00694111" w:rsidP="006941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15C4B" w14:textId="0AF1CA33" w:rsidR="00C4700A" w:rsidRDefault="00C4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964B5" w14:textId="7499D60A" w:rsidR="00694111" w:rsidRPr="00694111" w:rsidRDefault="00C4700A" w:rsidP="00694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variation along y-axis at horizontal midplane</w:t>
      </w:r>
    </w:p>
    <w:p w14:paraId="7F2E1BC6" w14:textId="10776C94" w:rsidR="00694111" w:rsidRPr="00694111" w:rsidRDefault="00694111" w:rsidP="006941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334144" wp14:editId="095BAB38">
            <wp:extent cx="2520000" cy="2520000"/>
            <wp:effectExtent l="0" t="0" r="0" b="0"/>
            <wp:docPr id="19749889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b.</w:t>
      </w:r>
      <w:r w:rsidRPr="006941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61E49F" wp14:editId="088C7BD6">
            <wp:extent cx="2520000" cy="2520000"/>
            <wp:effectExtent l="0" t="0" r="0" b="0"/>
            <wp:docPr id="871781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504E" w14:textId="2127A1EA" w:rsidR="00694111" w:rsidRPr="003A08E3" w:rsidRDefault="00694111" w:rsidP="00694111">
      <w:pPr>
        <w:pStyle w:val="Caption"/>
        <w:spacing w:before="240"/>
        <w:ind w:left="851" w:right="-46" w:hanging="993"/>
        <w:rPr>
          <w:rFonts w:ascii="Times New Roman" w:hAnsi="Times New Roman" w:cs="Times New Roman"/>
          <w:sz w:val="24"/>
          <w:szCs w:val="24"/>
        </w:rPr>
      </w:pPr>
      <w:r w:rsidRPr="003A08E3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24049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Temperature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along y-axis at horizontal midplane </w:t>
      </w:r>
      <w:r>
        <w:rPr>
          <w:rFonts w:ascii="Times New Roman" w:hAnsi="Times New Roman" w:cs="Times New Roman"/>
          <w:color w:val="auto"/>
          <w:sz w:val="24"/>
          <w:szCs w:val="24"/>
        </w:rPr>
        <w:t>of (a) Conjugate Gradient Method, (</w:t>
      </w:r>
      <w:r>
        <w:rPr>
          <w:rFonts w:ascii="Times New Roman" w:hAnsi="Times New Roman" w:cs="Times New Roman"/>
          <w:color w:val="auto"/>
          <w:sz w:val="24"/>
          <w:szCs w:val="24"/>
        </w:rPr>
        <w:t>b</w:t>
      </w:r>
      <w:r>
        <w:rPr>
          <w:rFonts w:ascii="Times New Roman" w:hAnsi="Times New Roman" w:cs="Times New Roman"/>
          <w:color w:val="auto"/>
          <w:sz w:val="24"/>
          <w:szCs w:val="24"/>
        </w:rPr>
        <w:t>) Preconditioned CG – Jacobi Method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F371534" w14:textId="579E9D9C" w:rsidR="00C4700A" w:rsidRDefault="00C4700A" w:rsidP="00C47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Temperature variation along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-axis at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vertical </w:t>
      </w:r>
      <w:r>
        <w:rPr>
          <w:rFonts w:ascii="Times New Roman" w:hAnsi="Times New Roman" w:cs="Times New Roman"/>
          <w:b/>
          <w:bCs/>
          <w:sz w:val="28"/>
          <w:szCs w:val="28"/>
        </w:rPr>
        <w:t>midplane</w:t>
      </w:r>
    </w:p>
    <w:p w14:paraId="6C9191B2" w14:textId="1C23767F" w:rsidR="00C4700A" w:rsidRPr="00C4700A" w:rsidRDefault="002B5382" w:rsidP="00C470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AFF49E" wp14:editId="6F4C1CFE">
            <wp:extent cx="2520000" cy="2520000"/>
            <wp:effectExtent l="0" t="0" r="0" b="0"/>
            <wp:docPr id="20521902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b.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C8B034" wp14:editId="7EEF44D6">
            <wp:extent cx="2520000" cy="2520000"/>
            <wp:effectExtent l="0" t="0" r="0" b="0"/>
            <wp:docPr id="18516462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04ED" w14:textId="2DE93C3E" w:rsidR="002B5382" w:rsidRPr="003A08E3" w:rsidRDefault="002B5382" w:rsidP="002B5382">
      <w:pPr>
        <w:pStyle w:val="Caption"/>
        <w:spacing w:before="240"/>
        <w:ind w:left="851" w:right="-46" w:hanging="993"/>
        <w:rPr>
          <w:rFonts w:ascii="Times New Roman" w:hAnsi="Times New Roman" w:cs="Times New Roman"/>
          <w:sz w:val="24"/>
          <w:szCs w:val="24"/>
        </w:rPr>
      </w:pPr>
      <w:r w:rsidRPr="003A08E3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24049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Temperature along </w:t>
      </w:r>
      <w:r>
        <w:rPr>
          <w:rFonts w:ascii="Times New Roman" w:hAnsi="Times New Roman" w:cs="Times New Roman"/>
          <w:color w:val="auto"/>
          <w:sz w:val="24"/>
          <w:szCs w:val="24"/>
        </w:rPr>
        <w:t>x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-axis at </w:t>
      </w:r>
      <w:r>
        <w:rPr>
          <w:rFonts w:ascii="Times New Roman" w:hAnsi="Times New Roman" w:cs="Times New Roman"/>
          <w:color w:val="auto"/>
          <w:sz w:val="24"/>
          <w:szCs w:val="24"/>
        </w:rPr>
        <w:t>vertical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midplane of (a) Conjugate Gradient Method, (b) Preconditioned CG – Jacobi Method</w:t>
      </w:r>
      <w:r w:rsidRPr="003A08E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665E3D1" w14:textId="77777777" w:rsidR="002B5382" w:rsidRDefault="002B53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177AD" w14:textId="77777777" w:rsidR="002B5382" w:rsidRDefault="002B53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A653A" w14:textId="77777777" w:rsidR="002B5382" w:rsidRDefault="002B53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B5004" w14:textId="69660C46" w:rsidR="00AA7C4D" w:rsidRPr="00D92BBF" w:rsidRDefault="00AA7C4D" w:rsidP="00D92BBF">
      <w:pPr>
        <w:rPr>
          <w:rFonts w:ascii="Times New Roman" w:hAnsi="Times New Roman" w:cs="Times New Roman"/>
          <w:b/>
          <w:bCs/>
          <w:sz w:val="28"/>
          <w:szCs w:val="28"/>
          <w:rPrChange w:id="115" w:author="Nirmal S." w:date="2024-02-13T17:58:00Z">
            <w:rPr/>
          </w:rPrChange>
        </w:rPr>
      </w:pPr>
    </w:p>
    <w:sectPr w:rsidR="00AA7C4D" w:rsidRPr="00D92BBF" w:rsidSect="002951A9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A6B0" w14:textId="77777777" w:rsidR="002951A9" w:rsidRDefault="002951A9" w:rsidP="00B73DAC">
      <w:pPr>
        <w:spacing w:after="0" w:line="240" w:lineRule="auto"/>
      </w:pPr>
      <w:r>
        <w:separator/>
      </w:r>
    </w:p>
  </w:endnote>
  <w:endnote w:type="continuationSeparator" w:id="0">
    <w:p w14:paraId="5F754CA3" w14:textId="77777777" w:rsidR="002951A9" w:rsidRDefault="002951A9" w:rsidP="00B7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116" w:author="Nirmal S." w:date="2024-02-13T17:08:00Z"/>
  <w:sdt>
    <w:sdtPr>
      <w:id w:val="-1498034584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116"/>
      <w:p w14:paraId="4076D8F3" w14:textId="4EE21C0D" w:rsidR="003F353B" w:rsidRDefault="003F353B">
        <w:pPr>
          <w:pStyle w:val="Footer"/>
          <w:jc w:val="right"/>
          <w:rPr>
            <w:ins w:id="117" w:author="Nirmal S." w:date="2024-02-13T17:08:00Z"/>
          </w:rPr>
        </w:pPr>
        <w:ins w:id="118" w:author="Nirmal S." w:date="2024-02-13T17:08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119" w:author="Nirmal S." w:date="2024-02-13T17:08:00Z"/>
    </w:sdtContent>
  </w:sdt>
  <w:customXmlInsRangeEnd w:id="119"/>
  <w:p w14:paraId="7536816A" w14:textId="77777777" w:rsidR="003F353B" w:rsidRDefault="003F3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5072" w14:textId="77777777" w:rsidR="002951A9" w:rsidRDefault="002951A9" w:rsidP="00B73DAC">
      <w:pPr>
        <w:spacing w:after="0" w:line="240" w:lineRule="auto"/>
      </w:pPr>
      <w:r>
        <w:separator/>
      </w:r>
    </w:p>
  </w:footnote>
  <w:footnote w:type="continuationSeparator" w:id="0">
    <w:p w14:paraId="1F8396C2" w14:textId="77777777" w:rsidR="002951A9" w:rsidRDefault="002951A9" w:rsidP="00B73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E8F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A1C5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1170335"/>
    <w:multiLevelType w:val="hybridMultilevel"/>
    <w:tmpl w:val="E98098B0"/>
    <w:lvl w:ilvl="0" w:tplc="40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81608C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B2C0EBF"/>
    <w:multiLevelType w:val="hybridMultilevel"/>
    <w:tmpl w:val="FA6ED0C8"/>
    <w:lvl w:ilvl="0" w:tplc="980A57BA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E641EDB"/>
    <w:multiLevelType w:val="hybridMultilevel"/>
    <w:tmpl w:val="BB10F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64554"/>
    <w:multiLevelType w:val="hybridMultilevel"/>
    <w:tmpl w:val="140A0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853FE"/>
    <w:multiLevelType w:val="hybridMultilevel"/>
    <w:tmpl w:val="A7EED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C266B"/>
    <w:multiLevelType w:val="hybridMultilevel"/>
    <w:tmpl w:val="36222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3936">
    <w:abstractNumId w:val="5"/>
  </w:num>
  <w:num w:numId="2" w16cid:durableId="2099981554">
    <w:abstractNumId w:val="6"/>
  </w:num>
  <w:num w:numId="3" w16cid:durableId="28343690">
    <w:abstractNumId w:val="7"/>
  </w:num>
  <w:num w:numId="4" w16cid:durableId="1420447919">
    <w:abstractNumId w:val="1"/>
  </w:num>
  <w:num w:numId="5" w16cid:durableId="2104304298">
    <w:abstractNumId w:val="3"/>
  </w:num>
  <w:num w:numId="6" w16cid:durableId="1103652464">
    <w:abstractNumId w:val="8"/>
  </w:num>
  <w:num w:numId="7" w16cid:durableId="55667984">
    <w:abstractNumId w:val="0"/>
  </w:num>
  <w:num w:numId="8" w16cid:durableId="1033455092">
    <w:abstractNumId w:val="2"/>
  </w:num>
  <w:num w:numId="9" w16cid:durableId="126557654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rmal S.">
    <w15:presenceInfo w15:providerId="Windows Live" w15:userId="d5de7547971334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68"/>
    <w:rsid w:val="00000BED"/>
    <w:rsid w:val="00035036"/>
    <w:rsid w:val="00046A28"/>
    <w:rsid w:val="0006144D"/>
    <w:rsid w:val="00061FA7"/>
    <w:rsid w:val="00067ED7"/>
    <w:rsid w:val="000C73AF"/>
    <w:rsid w:val="00113394"/>
    <w:rsid w:val="00161A8A"/>
    <w:rsid w:val="001A506F"/>
    <w:rsid w:val="001E0518"/>
    <w:rsid w:val="001E0926"/>
    <w:rsid w:val="001F0695"/>
    <w:rsid w:val="001F17FB"/>
    <w:rsid w:val="002141DE"/>
    <w:rsid w:val="00214BB3"/>
    <w:rsid w:val="00221229"/>
    <w:rsid w:val="002330BA"/>
    <w:rsid w:val="0023445F"/>
    <w:rsid w:val="0025561D"/>
    <w:rsid w:val="00257BCE"/>
    <w:rsid w:val="00290027"/>
    <w:rsid w:val="002951A9"/>
    <w:rsid w:val="002A6A26"/>
    <w:rsid w:val="002B5382"/>
    <w:rsid w:val="002C3763"/>
    <w:rsid w:val="002D33E1"/>
    <w:rsid w:val="002E07F1"/>
    <w:rsid w:val="00311B9C"/>
    <w:rsid w:val="003217FA"/>
    <w:rsid w:val="00333122"/>
    <w:rsid w:val="0033608D"/>
    <w:rsid w:val="00340F0E"/>
    <w:rsid w:val="003A08E3"/>
    <w:rsid w:val="003A6772"/>
    <w:rsid w:val="003E4CF7"/>
    <w:rsid w:val="003F06E7"/>
    <w:rsid w:val="003F30B8"/>
    <w:rsid w:val="003F353B"/>
    <w:rsid w:val="00400E37"/>
    <w:rsid w:val="00420649"/>
    <w:rsid w:val="004A7AC8"/>
    <w:rsid w:val="004C3688"/>
    <w:rsid w:val="004E457C"/>
    <w:rsid w:val="004F1D8C"/>
    <w:rsid w:val="004F7444"/>
    <w:rsid w:val="0052187A"/>
    <w:rsid w:val="00536516"/>
    <w:rsid w:val="00545687"/>
    <w:rsid w:val="005457C8"/>
    <w:rsid w:val="005532A2"/>
    <w:rsid w:val="00595BD9"/>
    <w:rsid w:val="00597CAC"/>
    <w:rsid w:val="005A2122"/>
    <w:rsid w:val="005B14F6"/>
    <w:rsid w:val="005E2C10"/>
    <w:rsid w:val="006111C0"/>
    <w:rsid w:val="006261F9"/>
    <w:rsid w:val="0063703C"/>
    <w:rsid w:val="00655868"/>
    <w:rsid w:val="0067108D"/>
    <w:rsid w:val="0067133E"/>
    <w:rsid w:val="00677D2F"/>
    <w:rsid w:val="00694111"/>
    <w:rsid w:val="006A09FA"/>
    <w:rsid w:val="006C303B"/>
    <w:rsid w:val="006E1D8F"/>
    <w:rsid w:val="006E5049"/>
    <w:rsid w:val="00703408"/>
    <w:rsid w:val="00714A5C"/>
    <w:rsid w:val="00723CA1"/>
    <w:rsid w:val="00727EEE"/>
    <w:rsid w:val="00732A7F"/>
    <w:rsid w:val="0074039D"/>
    <w:rsid w:val="00741716"/>
    <w:rsid w:val="00757F49"/>
    <w:rsid w:val="00762572"/>
    <w:rsid w:val="007965D6"/>
    <w:rsid w:val="007C5A47"/>
    <w:rsid w:val="007D330D"/>
    <w:rsid w:val="007D4E04"/>
    <w:rsid w:val="007E1332"/>
    <w:rsid w:val="007E3A6E"/>
    <w:rsid w:val="007E4646"/>
    <w:rsid w:val="007E7EBB"/>
    <w:rsid w:val="00803292"/>
    <w:rsid w:val="00807739"/>
    <w:rsid w:val="00831345"/>
    <w:rsid w:val="008404C3"/>
    <w:rsid w:val="00850D88"/>
    <w:rsid w:val="00862289"/>
    <w:rsid w:val="00863E7C"/>
    <w:rsid w:val="008B6836"/>
    <w:rsid w:val="008D50DD"/>
    <w:rsid w:val="008E3499"/>
    <w:rsid w:val="00905425"/>
    <w:rsid w:val="0093605F"/>
    <w:rsid w:val="00975009"/>
    <w:rsid w:val="00990BE7"/>
    <w:rsid w:val="009B6BC4"/>
    <w:rsid w:val="009D70F0"/>
    <w:rsid w:val="00A31EF9"/>
    <w:rsid w:val="00A35424"/>
    <w:rsid w:val="00A37D66"/>
    <w:rsid w:val="00A43212"/>
    <w:rsid w:val="00A4389A"/>
    <w:rsid w:val="00A6170E"/>
    <w:rsid w:val="00A702D4"/>
    <w:rsid w:val="00A77963"/>
    <w:rsid w:val="00A77FF8"/>
    <w:rsid w:val="00A91788"/>
    <w:rsid w:val="00AA2970"/>
    <w:rsid w:val="00AA7C4D"/>
    <w:rsid w:val="00AB04BE"/>
    <w:rsid w:val="00AF1B27"/>
    <w:rsid w:val="00B04C9A"/>
    <w:rsid w:val="00B24049"/>
    <w:rsid w:val="00B43912"/>
    <w:rsid w:val="00B4457E"/>
    <w:rsid w:val="00B46ED7"/>
    <w:rsid w:val="00B73DAC"/>
    <w:rsid w:val="00BC27A3"/>
    <w:rsid w:val="00C040B2"/>
    <w:rsid w:val="00C4700A"/>
    <w:rsid w:val="00C5220A"/>
    <w:rsid w:val="00C63D73"/>
    <w:rsid w:val="00C863CD"/>
    <w:rsid w:val="00C90C2D"/>
    <w:rsid w:val="00CA2956"/>
    <w:rsid w:val="00CB093C"/>
    <w:rsid w:val="00CB7278"/>
    <w:rsid w:val="00CD227A"/>
    <w:rsid w:val="00D40E9E"/>
    <w:rsid w:val="00D74539"/>
    <w:rsid w:val="00D75DD5"/>
    <w:rsid w:val="00D814A1"/>
    <w:rsid w:val="00D92BBF"/>
    <w:rsid w:val="00D93179"/>
    <w:rsid w:val="00D93908"/>
    <w:rsid w:val="00D94C39"/>
    <w:rsid w:val="00DA6045"/>
    <w:rsid w:val="00DD242E"/>
    <w:rsid w:val="00DE61F8"/>
    <w:rsid w:val="00DF4365"/>
    <w:rsid w:val="00E33224"/>
    <w:rsid w:val="00E45021"/>
    <w:rsid w:val="00E55053"/>
    <w:rsid w:val="00E63BCE"/>
    <w:rsid w:val="00E86B09"/>
    <w:rsid w:val="00EB0AFC"/>
    <w:rsid w:val="00EB0E27"/>
    <w:rsid w:val="00EF1B37"/>
    <w:rsid w:val="00F012BE"/>
    <w:rsid w:val="00F17BC2"/>
    <w:rsid w:val="00F2540E"/>
    <w:rsid w:val="00F41D4F"/>
    <w:rsid w:val="00F70D4D"/>
    <w:rsid w:val="00F710E3"/>
    <w:rsid w:val="00FC5EC3"/>
    <w:rsid w:val="00FD412A"/>
    <w:rsid w:val="00FE62D7"/>
    <w:rsid w:val="00F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E9FED"/>
  <w15:chartTrackingRefBased/>
  <w15:docId w15:val="{86D17D25-B781-4E11-BC6E-2A5F1692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AC"/>
  </w:style>
  <w:style w:type="paragraph" w:styleId="Footer">
    <w:name w:val="footer"/>
    <w:basedOn w:val="Normal"/>
    <w:link w:val="FooterChar"/>
    <w:uiPriority w:val="99"/>
    <w:unhideWhenUsed/>
    <w:rsid w:val="00B7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AC"/>
  </w:style>
  <w:style w:type="paragraph" w:styleId="Title">
    <w:name w:val="Title"/>
    <w:basedOn w:val="Normal"/>
    <w:next w:val="Normal"/>
    <w:link w:val="TitleChar"/>
    <w:uiPriority w:val="10"/>
    <w:qFormat/>
    <w:rsid w:val="00B73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3DAC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73D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5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2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F353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2572"/>
    <w:pPr>
      <w:tabs>
        <w:tab w:val="right" w:leader="dot" w:pos="9016"/>
      </w:tabs>
      <w:spacing w:after="100"/>
      <w:pPrChange w:id="0" w:author="Nirmal S." w:date="2024-02-13T17:17:00Z">
        <w:pPr>
          <w:spacing w:after="100" w:line="259" w:lineRule="auto"/>
        </w:pPr>
      </w:pPrChange>
    </w:pPr>
    <w:rPr>
      <w:rPrChange w:id="0" w:author="Nirmal S." w:date="2024-02-13T17:17:00Z"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rPrChange>
    </w:rPr>
  </w:style>
  <w:style w:type="character" w:styleId="Hyperlink">
    <w:name w:val="Hyperlink"/>
    <w:basedOn w:val="DefaultParagraphFont"/>
    <w:uiPriority w:val="99"/>
    <w:unhideWhenUsed/>
    <w:rsid w:val="003F35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6ED7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5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function">
    <w:name w:val="hljs-function"/>
    <w:basedOn w:val="DefaultParagraphFont"/>
    <w:rsid w:val="007965D6"/>
  </w:style>
  <w:style w:type="character" w:customStyle="1" w:styleId="hljs-keyword">
    <w:name w:val="hljs-keyword"/>
    <w:basedOn w:val="DefaultParagraphFont"/>
    <w:rsid w:val="007965D6"/>
  </w:style>
  <w:style w:type="character" w:customStyle="1" w:styleId="hljs-title">
    <w:name w:val="hljs-title"/>
    <w:basedOn w:val="DefaultParagraphFont"/>
    <w:rsid w:val="007965D6"/>
  </w:style>
  <w:style w:type="character" w:customStyle="1" w:styleId="hljs-params">
    <w:name w:val="hljs-params"/>
    <w:basedOn w:val="DefaultParagraphFont"/>
    <w:rsid w:val="007965D6"/>
  </w:style>
  <w:style w:type="character" w:customStyle="1" w:styleId="hljs-number">
    <w:name w:val="hljs-number"/>
    <w:basedOn w:val="DefaultParagraphFont"/>
    <w:rsid w:val="007965D6"/>
  </w:style>
  <w:style w:type="character" w:customStyle="1" w:styleId="hljs-comment">
    <w:name w:val="hljs-comment"/>
    <w:basedOn w:val="DefaultParagraphFont"/>
    <w:rsid w:val="007965D6"/>
  </w:style>
  <w:style w:type="character" w:customStyle="1" w:styleId="Heading2Char">
    <w:name w:val="Heading 2 Char"/>
    <w:basedOn w:val="DefaultParagraphFont"/>
    <w:link w:val="Heading2"/>
    <w:uiPriority w:val="9"/>
    <w:rsid w:val="00D8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4A1"/>
    <w:pPr>
      <w:spacing w:after="100"/>
      <w:ind w:left="220"/>
    </w:pPr>
  </w:style>
  <w:style w:type="character" w:customStyle="1" w:styleId="hljs-string">
    <w:name w:val="hljs-string"/>
    <w:basedOn w:val="DefaultParagraphFont"/>
    <w:rsid w:val="00677D2F"/>
  </w:style>
  <w:style w:type="table" w:styleId="TableGrid">
    <w:name w:val="Table Grid"/>
    <w:basedOn w:val="TableNormal"/>
    <w:uiPriority w:val="39"/>
    <w:rsid w:val="0006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A8A"/>
    <w:pPr>
      <w:ind w:left="720"/>
      <w:contextualSpacing/>
    </w:pPr>
  </w:style>
  <w:style w:type="character" w:customStyle="1" w:styleId="hljs-builtin">
    <w:name w:val="hljs-built_in"/>
    <w:basedOn w:val="DefaultParagraphFont"/>
    <w:rsid w:val="00A31EF9"/>
  </w:style>
  <w:style w:type="character" w:styleId="CommentReference">
    <w:name w:val="annotation reference"/>
    <w:basedOn w:val="DefaultParagraphFont"/>
    <w:uiPriority w:val="99"/>
    <w:semiHidden/>
    <w:unhideWhenUsed/>
    <w:rsid w:val="00A31E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E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E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E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E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1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63139-E507-4590-84EB-E42E107D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12505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S.</dc:creator>
  <cp:keywords/>
  <dc:description/>
  <cp:lastModifiedBy>Nirmal S.</cp:lastModifiedBy>
  <cp:revision>74</cp:revision>
  <cp:lastPrinted>2024-04-26T18:19:00Z</cp:lastPrinted>
  <dcterms:created xsi:type="dcterms:W3CDTF">2024-02-13T11:26:00Z</dcterms:created>
  <dcterms:modified xsi:type="dcterms:W3CDTF">2024-04-26T18:19:00Z</dcterms:modified>
</cp:coreProperties>
</file>